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743" w:rsidRPr="00EC4197" w:rsidRDefault="00DA6743" w:rsidP="00DA6743">
      <w:pPr>
        <w:pBdr>
          <w:bottom w:val="single" w:sz="4" w:space="0" w:color="auto"/>
        </w:pBdr>
        <w:jc w:val="center"/>
        <w:rPr>
          <w:rFonts w:cstheme="minorHAnsi"/>
          <w:sz w:val="28"/>
          <w:szCs w:val="28"/>
          <w:lang w:val="en-US"/>
        </w:rPr>
      </w:pPr>
      <w:r w:rsidRPr="00EC4197">
        <w:rPr>
          <w:rFonts w:cstheme="minorHAnsi"/>
          <w:sz w:val="28"/>
          <w:szCs w:val="28"/>
          <w:lang w:val="en-US"/>
        </w:rPr>
        <w:t>Software Testing Assignment</w:t>
      </w:r>
    </w:p>
    <w:p w:rsidR="00DA6743" w:rsidRPr="00EC4197" w:rsidRDefault="00DA6743" w:rsidP="00DA6743">
      <w:pPr>
        <w:rPr>
          <w:ins w:id="0" w:author="Dell" w:date="2023-08-08T18:38:00Z"/>
          <w:rFonts w:cstheme="minorHAnsi"/>
          <w:color w:val="70AD47" w:themeColor="accent6"/>
          <w:sz w:val="28"/>
          <w:szCs w:val="28"/>
          <w:lang w:val="en-US"/>
        </w:rPr>
      </w:pPr>
      <w:r w:rsidRPr="00EC4197">
        <w:rPr>
          <w:rFonts w:cstheme="minorHAnsi"/>
          <w:color w:val="70AD47" w:themeColor="accent6"/>
          <w:sz w:val="28"/>
          <w:szCs w:val="28"/>
          <w:lang w:val="en-US"/>
        </w:rPr>
        <w:t>Module-2(</w:t>
      </w:r>
      <w:r w:rsidR="00924B27" w:rsidRPr="00EC4197">
        <w:rPr>
          <w:rFonts w:cstheme="minorHAnsi"/>
          <w:color w:val="70AD47" w:themeColor="accent6"/>
          <w:sz w:val="28"/>
          <w:szCs w:val="28"/>
          <w:lang w:val="en-US"/>
        </w:rPr>
        <w:t>Manual</w:t>
      </w:r>
      <w:r w:rsidRPr="00EC4197">
        <w:rPr>
          <w:rFonts w:cstheme="minorHAnsi"/>
          <w:color w:val="70AD47" w:themeColor="accent6"/>
          <w:sz w:val="28"/>
          <w:szCs w:val="28"/>
          <w:lang w:val="en-US"/>
        </w:rPr>
        <w:t xml:space="preserve"> Testing)</w:t>
      </w:r>
    </w:p>
    <w:p w:rsidR="00DA6743" w:rsidRPr="00EC4197" w:rsidRDefault="00DA6743">
      <w:pPr>
        <w:rPr>
          <w:rFonts w:cstheme="minorHAnsi"/>
          <w:sz w:val="28"/>
          <w:szCs w:val="28"/>
        </w:rPr>
      </w:pPr>
      <w:r w:rsidRPr="00EC4197">
        <w:rPr>
          <w:rFonts w:cstheme="minorHAnsi"/>
          <w:sz w:val="28"/>
          <w:szCs w:val="28"/>
        </w:rPr>
        <w:t xml:space="preserve">  </w:t>
      </w:r>
    </w:p>
    <w:p w:rsidR="00DA6743" w:rsidRPr="00EC4197" w:rsidRDefault="00DA6743" w:rsidP="00A138A1">
      <w:pPr>
        <w:pStyle w:val="ListParagraph"/>
        <w:numPr>
          <w:ilvl w:val="0"/>
          <w:numId w:val="2"/>
        </w:numPr>
        <w:rPr>
          <w:rFonts w:cstheme="minorHAnsi"/>
          <w:sz w:val="28"/>
          <w:szCs w:val="28"/>
        </w:rPr>
      </w:pPr>
      <w:r w:rsidRPr="00EC4197">
        <w:rPr>
          <w:rFonts w:cstheme="minorHAnsi"/>
          <w:sz w:val="28"/>
          <w:szCs w:val="28"/>
        </w:rPr>
        <w:t xml:space="preserve">What is Traceability matrix? </w:t>
      </w:r>
    </w:p>
    <w:p w:rsidR="00DD313C" w:rsidRPr="00EC4197" w:rsidRDefault="00DD313C" w:rsidP="00DD313C">
      <w:pPr>
        <w:pStyle w:val="ListParagraph"/>
        <w:numPr>
          <w:ilvl w:val="0"/>
          <w:numId w:val="3"/>
        </w:numPr>
        <w:rPr>
          <w:rFonts w:cstheme="minorHAnsi"/>
          <w:sz w:val="28"/>
          <w:szCs w:val="28"/>
        </w:rPr>
      </w:pPr>
      <w:r w:rsidRPr="00EC4197">
        <w:rPr>
          <w:rFonts w:cstheme="minorHAnsi"/>
          <w:sz w:val="28"/>
          <w:szCs w:val="28"/>
        </w:rPr>
        <w:t>To protect against changes, you should be able to trace back from every system component to their original requirements that caused its presence.</w:t>
      </w:r>
    </w:p>
    <w:p w:rsidR="00924B27" w:rsidRPr="00EC4197" w:rsidRDefault="00924B27" w:rsidP="00681AF2">
      <w:pPr>
        <w:pStyle w:val="ListParagraph"/>
        <w:ind w:left="360"/>
        <w:rPr>
          <w:rFonts w:cstheme="minorHAnsi"/>
          <w:sz w:val="28"/>
          <w:szCs w:val="28"/>
        </w:rPr>
      </w:pPr>
    </w:p>
    <w:p w:rsidR="00924B27" w:rsidRPr="00EC4197" w:rsidRDefault="00924B27" w:rsidP="00924B27">
      <w:pPr>
        <w:pStyle w:val="ListParagraph"/>
        <w:numPr>
          <w:ilvl w:val="0"/>
          <w:numId w:val="2"/>
        </w:numPr>
        <w:rPr>
          <w:rFonts w:cstheme="minorHAnsi"/>
          <w:sz w:val="28"/>
          <w:szCs w:val="28"/>
        </w:rPr>
      </w:pPr>
      <w:r w:rsidRPr="00EC4197">
        <w:rPr>
          <w:rFonts w:cstheme="minorHAnsi"/>
          <w:sz w:val="28"/>
          <w:szCs w:val="28"/>
        </w:rPr>
        <w:t>What is Exploratory testing?</w:t>
      </w:r>
    </w:p>
    <w:p w:rsidR="00924B27" w:rsidRPr="00EC4197" w:rsidRDefault="00924B27" w:rsidP="00681AF2">
      <w:pPr>
        <w:pStyle w:val="ListParagraph"/>
        <w:numPr>
          <w:ilvl w:val="0"/>
          <w:numId w:val="3"/>
        </w:numPr>
        <w:rPr>
          <w:rFonts w:cstheme="minorHAnsi"/>
          <w:sz w:val="28"/>
          <w:szCs w:val="28"/>
        </w:rPr>
      </w:pPr>
      <w:r w:rsidRPr="00EC4197">
        <w:rPr>
          <w:rFonts w:cstheme="minorHAnsi"/>
          <w:sz w:val="28"/>
          <w:szCs w:val="28"/>
        </w:rPr>
        <w:t>Exploratory testing is a concurrent process where test design, execution and logging happen simultaneously.</w:t>
      </w:r>
    </w:p>
    <w:p w:rsidR="00924B27" w:rsidRPr="00EC4197" w:rsidRDefault="00924B27" w:rsidP="00681AF2">
      <w:pPr>
        <w:pStyle w:val="ListParagraph"/>
        <w:ind w:left="360"/>
        <w:rPr>
          <w:rFonts w:cstheme="minorHAnsi"/>
          <w:sz w:val="28"/>
          <w:szCs w:val="28"/>
        </w:rPr>
      </w:pPr>
    </w:p>
    <w:p w:rsidR="00924B27" w:rsidRPr="00EC4197" w:rsidRDefault="00924B27" w:rsidP="00924B27">
      <w:pPr>
        <w:pStyle w:val="ListParagraph"/>
        <w:numPr>
          <w:ilvl w:val="0"/>
          <w:numId w:val="2"/>
        </w:numPr>
        <w:rPr>
          <w:rFonts w:cstheme="minorHAnsi"/>
          <w:sz w:val="28"/>
          <w:szCs w:val="28"/>
        </w:rPr>
      </w:pPr>
      <w:r w:rsidRPr="00EC4197">
        <w:rPr>
          <w:rFonts w:cstheme="minorHAnsi"/>
          <w:sz w:val="28"/>
          <w:szCs w:val="28"/>
        </w:rPr>
        <w:t>What is Boundary Value Testing?</w:t>
      </w:r>
    </w:p>
    <w:p w:rsidR="00924B27" w:rsidRPr="00EC4197" w:rsidRDefault="00924B27" w:rsidP="00681AF2">
      <w:pPr>
        <w:pStyle w:val="ListParagraph"/>
        <w:numPr>
          <w:ilvl w:val="0"/>
          <w:numId w:val="3"/>
        </w:numPr>
        <w:rPr>
          <w:rFonts w:cstheme="minorHAnsi"/>
          <w:sz w:val="28"/>
          <w:szCs w:val="28"/>
        </w:rPr>
      </w:pPr>
      <w:r w:rsidRPr="00EC4197">
        <w:rPr>
          <w:rFonts w:cstheme="minorHAnsi"/>
          <w:sz w:val="28"/>
          <w:szCs w:val="28"/>
        </w:rPr>
        <w:t>Boundary Value Testing is a methodology for designing test cases that concentrates software testing efforts on cases near the limits of valid ranges.</w:t>
      </w:r>
    </w:p>
    <w:p w:rsidR="00924B27" w:rsidRPr="00EC4197" w:rsidRDefault="00924B27" w:rsidP="00681AF2">
      <w:pPr>
        <w:rPr>
          <w:rFonts w:cstheme="minorHAnsi"/>
          <w:sz w:val="28"/>
          <w:szCs w:val="28"/>
        </w:rPr>
      </w:pPr>
    </w:p>
    <w:p w:rsidR="00924B27" w:rsidRPr="00EC4197" w:rsidRDefault="005364D6" w:rsidP="00924B27">
      <w:pPr>
        <w:pStyle w:val="ListParagraph"/>
        <w:numPr>
          <w:ilvl w:val="0"/>
          <w:numId w:val="2"/>
        </w:numPr>
        <w:rPr>
          <w:rFonts w:cstheme="minorHAnsi"/>
          <w:sz w:val="28"/>
          <w:szCs w:val="28"/>
        </w:rPr>
      </w:pPr>
      <w:r w:rsidRPr="00EC4197">
        <w:rPr>
          <w:rFonts w:cstheme="minorHAnsi"/>
          <w:sz w:val="28"/>
          <w:szCs w:val="28"/>
        </w:rPr>
        <w:t>What is Integration testing?</w:t>
      </w:r>
    </w:p>
    <w:p w:rsidR="005364D6" w:rsidRPr="00EC4197" w:rsidRDefault="005364D6" w:rsidP="00681AF2">
      <w:pPr>
        <w:pStyle w:val="ListParagraph"/>
        <w:numPr>
          <w:ilvl w:val="0"/>
          <w:numId w:val="3"/>
        </w:numPr>
        <w:rPr>
          <w:rFonts w:cstheme="minorHAnsi"/>
          <w:sz w:val="28"/>
          <w:szCs w:val="28"/>
        </w:rPr>
      </w:pPr>
      <w:r w:rsidRPr="00EC4197">
        <w:rPr>
          <w:rFonts w:cstheme="minorHAnsi"/>
          <w:sz w:val="28"/>
          <w:szCs w:val="28"/>
        </w:rPr>
        <w:t>Integration Testing is a level of software testing process in whi</w:t>
      </w:r>
      <w:r w:rsidR="00613B2D" w:rsidRPr="00EC4197">
        <w:rPr>
          <w:rFonts w:cstheme="minorHAnsi"/>
          <w:sz w:val="28"/>
          <w:szCs w:val="28"/>
        </w:rPr>
        <w:t>ch individual units are combined</w:t>
      </w:r>
      <w:r w:rsidRPr="00EC4197">
        <w:rPr>
          <w:rFonts w:cstheme="minorHAnsi"/>
          <w:sz w:val="28"/>
          <w:szCs w:val="28"/>
        </w:rPr>
        <w:t xml:space="preserve"> and tested as a group.</w:t>
      </w:r>
    </w:p>
    <w:p w:rsidR="005364D6" w:rsidRPr="00EC4197" w:rsidRDefault="005364D6" w:rsidP="00681AF2">
      <w:pPr>
        <w:pStyle w:val="ListParagraph"/>
        <w:ind w:left="360"/>
        <w:rPr>
          <w:rFonts w:cstheme="minorHAnsi"/>
          <w:sz w:val="28"/>
          <w:szCs w:val="28"/>
        </w:rPr>
      </w:pPr>
    </w:p>
    <w:p w:rsidR="00924B27" w:rsidRPr="00EC4197" w:rsidRDefault="00924B27" w:rsidP="00924B27">
      <w:pPr>
        <w:pStyle w:val="ListParagraph"/>
        <w:numPr>
          <w:ilvl w:val="0"/>
          <w:numId w:val="2"/>
        </w:numPr>
        <w:rPr>
          <w:rFonts w:cstheme="minorHAnsi"/>
          <w:sz w:val="28"/>
          <w:szCs w:val="28"/>
        </w:rPr>
      </w:pPr>
      <w:r w:rsidRPr="00EC4197">
        <w:rPr>
          <w:rFonts w:cstheme="minorHAnsi"/>
          <w:sz w:val="28"/>
          <w:szCs w:val="28"/>
        </w:rPr>
        <w:t xml:space="preserve"> </w:t>
      </w:r>
      <w:r w:rsidR="005364D6" w:rsidRPr="00EC4197">
        <w:rPr>
          <w:rFonts w:cstheme="minorHAnsi"/>
          <w:sz w:val="28"/>
          <w:szCs w:val="28"/>
        </w:rPr>
        <w:t>What is Component Testing?</w:t>
      </w:r>
    </w:p>
    <w:p w:rsidR="005364D6" w:rsidRPr="00EC4197" w:rsidRDefault="005364D6" w:rsidP="00681AF2">
      <w:pPr>
        <w:pStyle w:val="ListParagraph"/>
        <w:numPr>
          <w:ilvl w:val="0"/>
          <w:numId w:val="3"/>
        </w:numPr>
        <w:rPr>
          <w:rFonts w:cstheme="minorHAnsi"/>
          <w:sz w:val="28"/>
          <w:szCs w:val="28"/>
        </w:rPr>
      </w:pPr>
      <w:r w:rsidRPr="00EC4197">
        <w:rPr>
          <w:rFonts w:cstheme="minorHAnsi"/>
          <w:sz w:val="28"/>
          <w:szCs w:val="28"/>
        </w:rPr>
        <w:t>Components (Unit) is the smallest testable part of software.</w:t>
      </w:r>
    </w:p>
    <w:p w:rsidR="005364D6" w:rsidRPr="00EC4197" w:rsidRDefault="005364D6" w:rsidP="00681AF2">
      <w:pPr>
        <w:pStyle w:val="ListParagraph"/>
        <w:ind w:left="360"/>
        <w:rPr>
          <w:rFonts w:cstheme="minorHAnsi"/>
          <w:sz w:val="28"/>
          <w:szCs w:val="28"/>
        </w:rPr>
      </w:pPr>
    </w:p>
    <w:p w:rsidR="005364D6" w:rsidRPr="00EC4197" w:rsidRDefault="005364D6" w:rsidP="005364D6">
      <w:pPr>
        <w:pStyle w:val="ListParagraph"/>
        <w:numPr>
          <w:ilvl w:val="0"/>
          <w:numId w:val="2"/>
        </w:numPr>
        <w:rPr>
          <w:rFonts w:cstheme="minorHAnsi"/>
          <w:sz w:val="28"/>
          <w:szCs w:val="28"/>
        </w:rPr>
      </w:pPr>
      <w:r w:rsidRPr="00EC4197">
        <w:rPr>
          <w:rFonts w:cstheme="minorHAnsi"/>
          <w:sz w:val="28"/>
          <w:szCs w:val="28"/>
        </w:rPr>
        <w:t xml:space="preserve"> What is Functional System Testing?</w:t>
      </w:r>
    </w:p>
    <w:p w:rsidR="005364D6" w:rsidRPr="00EC4197" w:rsidRDefault="003B45FA" w:rsidP="00681AF2">
      <w:pPr>
        <w:pStyle w:val="ListParagraph"/>
        <w:numPr>
          <w:ilvl w:val="0"/>
          <w:numId w:val="3"/>
        </w:numPr>
        <w:rPr>
          <w:rFonts w:cstheme="minorHAnsi"/>
          <w:sz w:val="28"/>
          <w:szCs w:val="28"/>
        </w:rPr>
      </w:pPr>
      <w:r w:rsidRPr="00EC4197">
        <w:rPr>
          <w:rFonts w:cstheme="minorHAnsi"/>
          <w:sz w:val="28"/>
          <w:szCs w:val="28"/>
        </w:rPr>
        <w:t>A Requirement that specifies a function that a system or component must perform.</w:t>
      </w:r>
    </w:p>
    <w:p w:rsidR="003B45FA" w:rsidRPr="00EC4197" w:rsidRDefault="003B45FA" w:rsidP="00681AF2">
      <w:pPr>
        <w:pStyle w:val="ListParagraph"/>
        <w:ind w:left="360"/>
        <w:rPr>
          <w:rFonts w:cstheme="minorHAnsi"/>
          <w:sz w:val="28"/>
          <w:szCs w:val="28"/>
        </w:rPr>
      </w:pPr>
    </w:p>
    <w:p w:rsidR="003B45FA" w:rsidRPr="00EC4197" w:rsidRDefault="003B45FA" w:rsidP="003B45FA">
      <w:pPr>
        <w:pStyle w:val="ListParagraph"/>
        <w:numPr>
          <w:ilvl w:val="0"/>
          <w:numId w:val="2"/>
        </w:numPr>
        <w:rPr>
          <w:rFonts w:cstheme="minorHAnsi"/>
          <w:sz w:val="28"/>
          <w:szCs w:val="28"/>
        </w:rPr>
      </w:pPr>
      <w:r w:rsidRPr="00EC4197">
        <w:rPr>
          <w:rFonts w:cstheme="minorHAnsi"/>
          <w:sz w:val="28"/>
          <w:szCs w:val="28"/>
        </w:rPr>
        <w:t xml:space="preserve"> What is Non Functional Testing?</w:t>
      </w:r>
    </w:p>
    <w:p w:rsidR="003B45FA" w:rsidRPr="00EC4197" w:rsidRDefault="003B45FA" w:rsidP="00681AF2">
      <w:pPr>
        <w:pStyle w:val="ListParagraph"/>
        <w:numPr>
          <w:ilvl w:val="0"/>
          <w:numId w:val="3"/>
        </w:numPr>
        <w:rPr>
          <w:rFonts w:cstheme="minorHAnsi"/>
          <w:sz w:val="28"/>
          <w:szCs w:val="28"/>
        </w:rPr>
      </w:pPr>
      <w:r w:rsidRPr="00EC4197">
        <w:rPr>
          <w:rFonts w:cstheme="minorHAnsi"/>
          <w:sz w:val="28"/>
          <w:szCs w:val="28"/>
        </w:rPr>
        <w:t>Testing attributes of component or system, that do not relate to functionality.</w:t>
      </w:r>
    </w:p>
    <w:p w:rsidR="0072797E" w:rsidRPr="00EC4197" w:rsidRDefault="0072797E" w:rsidP="00681AF2">
      <w:pPr>
        <w:pStyle w:val="ListParagraph"/>
        <w:ind w:left="360"/>
        <w:rPr>
          <w:rFonts w:cstheme="minorHAnsi"/>
          <w:sz w:val="28"/>
          <w:szCs w:val="28"/>
        </w:rPr>
      </w:pPr>
    </w:p>
    <w:p w:rsidR="003B45FA" w:rsidRPr="00EC4197" w:rsidRDefault="0072797E" w:rsidP="0072797E">
      <w:pPr>
        <w:pStyle w:val="ListParagraph"/>
        <w:numPr>
          <w:ilvl w:val="0"/>
          <w:numId w:val="2"/>
        </w:numPr>
        <w:rPr>
          <w:rFonts w:cstheme="minorHAnsi"/>
          <w:sz w:val="28"/>
          <w:szCs w:val="28"/>
        </w:rPr>
      </w:pPr>
      <w:r w:rsidRPr="00EC4197">
        <w:rPr>
          <w:rFonts w:cstheme="minorHAnsi"/>
          <w:sz w:val="28"/>
          <w:szCs w:val="28"/>
        </w:rPr>
        <w:t>What is Adhoc Testing?</w:t>
      </w:r>
    </w:p>
    <w:p w:rsidR="0072797E" w:rsidRPr="00EC4197" w:rsidRDefault="0072797E" w:rsidP="00681AF2">
      <w:pPr>
        <w:pStyle w:val="ListParagraph"/>
        <w:numPr>
          <w:ilvl w:val="0"/>
          <w:numId w:val="3"/>
        </w:numPr>
        <w:rPr>
          <w:rFonts w:cstheme="minorHAnsi"/>
          <w:sz w:val="28"/>
          <w:szCs w:val="28"/>
        </w:rPr>
      </w:pPr>
      <w:r w:rsidRPr="00EC4197">
        <w:rPr>
          <w:rFonts w:cstheme="minorHAnsi"/>
          <w:sz w:val="28"/>
          <w:szCs w:val="28"/>
        </w:rPr>
        <w:t xml:space="preserve">Adhoc testing is an informal testing type </w:t>
      </w:r>
      <w:r w:rsidR="0003736D" w:rsidRPr="00EC4197">
        <w:rPr>
          <w:rFonts w:cstheme="minorHAnsi"/>
          <w:sz w:val="28"/>
          <w:szCs w:val="28"/>
        </w:rPr>
        <w:t>with</w:t>
      </w:r>
      <w:r w:rsidRPr="00EC4197">
        <w:rPr>
          <w:rFonts w:cstheme="minorHAnsi"/>
          <w:sz w:val="28"/>
          <w:szCs w:val="28"/>
        </w:rPr>
        <w:t xml:space="preserve"> an aim to break the system</w:t>
      </w:r>
      <w:r w:rsidR="0003736D" w:rsidRPr="00EC4197">
        <w:rPr>
          <w:rFonts w:cstheme="minorHAnsi"/>
          <w:sz w:val="28"/>
          <w:szCs w:val="28"/>
        </w:rPr>
        <w:t>.</w:t>
      </w:r>
    </w:p>
    <w:p w:rsidR="0003736D" w:rsidRPr="00EC4197" w:rsidRDefault="0003736D" w:rsidP="00681AF2">
      <w:pPr>
        <w:pStyle w:val="ListParagraph"/>
        <w:ind w:left="360"/>
        <w:rPr>
          <w:rFonts w:cstheme="minorHAnsi"/>
          <w:sz w:val="28"/>
          <w:szCs w:val="28"/>
        </w:rPr>
      </w:pPr>
    </w:p>
    <w:p w:rsidR="0003736D" w:rsidRPr="00EC4197" w:rsidRDefault="0003736D" w:rsidP="0003736D">
      <w:pPr>
        <w:pStyle w:val="ListParagraph"/>
        <w:numPr>
          <w:ilvl w:val="0"/>
          <w:numId w:val="2"/>
        </w:numPr>
        <w:rPr>
          <w:rFonts w:cstheme="minorHAnsi"/>
          <w:sz w:val="28"/>
          <w:szCs w:val="28"/>
        </w:rPr>
      </w:pPr>
      <w:r w:rsidRPr="00EC4197">
        <w:rPr>
          <w:rFonts w:cstheme="minorHAnsi"/>
          <w:sz w:val="28"/>
          <w:szCs w:val="28"/>
        </w:rPr>
        <w:lastRenderedPageBreak/>
        <w:t xml:space="preserve"> What is Black B</w:t>
      </w:r>
      <w:r w:rsidR="0003080A" w:rsidRPr="00EC4197">
        <w:rPr>
          <w:rFonts w:cstheme="minorHAnsi"/>
          <w:sz w:val="28"/>
          <w:szCs w:val="28"/>
        </w:rPr>
        <w:t>ox Testing? What are the different</w:t>
      </w:r>
      <w:r w:rsidRPr="00EC4197">
        <w:rPr>
          <w:rFonts w:cstheme="minorHAnsi"/>
          <w:sz w:val="28"/>
          <w:szCs w:val="28"/>
        </w:rPr>
        <w:t xml:space="preserve"> black box testing</w:t>
      </w:r>
      <w:r w:rsidR="0003080A" w:rsidRPr="00EC4197">
        <w:rPr>
          <w:rFonts w:cstheme="minorHAnsi"/>
          <w:sz w:val="28"/>
          <w:szCs w:val="28"/>
        </w:rPr>
        <w:t xml:space="preserve"> techniques</w:t>
      </w:r>
      <w:r w:rsidRPr="00EC4197">
        <w:rPr>
          <w:rFonts w:cstheme="minorHAnsi"/>
          <w:sz w:val="28"/>
          <w:szCs w:val="28"/>
        </w:rPr>
        <w:t>?</w:t>
      </w:r>
    </w:p>
    <w:p w:rsidR="0003080A" w:rsidRPr="00EC4197" w:rsidRDefault="0003736D" w:rsidP="00681AF2">
      <w:pPr>
        <w:pStyle w:val="ListParagraph"/>
        <w:numPr>
          <w:ilvl w:val="0"/>
          <w:numId w:val="3"/>
        </w:numPr>
        <w:rPr>
          <w:rFonts w:cstheme="minorHAnsi"/>
          <w:sz w:val="28"/>
          <w:szCs w:val="28"/>
        </w:rPr>
      </w:pPr>
      <w:r w:rsidRPr="00EC4197">
        <w:rPr>
          <w:rFonts w:cstheme="minorHAnsi"/>
          <w:sz w:val="28"/>
          <w:szCs w:val="28"/>
        </w:rPr>
        <w:t xml:space="preserve">Testing either functional or </w:t>
      </w:r>
      <w:r w:rsidR="0003080A" w:rsidRPr="00EC4197">
        <w:rPr>
          <w:rFonts w:cstheme="minorHAnsi"/>
          <w:sz w:val="28"/>
          <w:szCs w:val="28"/>
        </w:rPr>
        <w:t>non-functional</w:t>
      </w:r>
      <w:r w:rsidRPr="00EC4197">
        <w:rPr>
          <w:rFonts w:cstheme="minorHAnsi"/>
          <w:sz w:val="28"/>
          <w:szCs w:val="28"/>
        </w:rPr>
        <w:t xml:space="preserve"> without reference to the internal structure of </w:t>
      </w:r>
      <w:r w:rsidR="0003080A" w:rsidRPr="00EC4197">
        <w:rPr>
          <w:rFonts w:cstheme="minorHAnsi"/>
          <w:sz w:val="28"/>
          <w:szCs w:val="28"/>
        </w:rPr>
        <w:t>component or system is called black box testing.  There are four types of black box testing techniques.</w:t>
      </w:r>
    </w:p>
    <w:p w:rsidR="0003080A" w:rsidRPr="00EC4197" w:rsidRDefault="0003080A" w:rsidP="00681AF2">
      <w:pPr>
        <w:pStyle w:val="ListParagraph"/>
        <w:ind w:left="360"/>
        <w:rPr>
          <w:rFonts w:cstheme="minorHAnsi"/>
          <w:sz w:val="28"/>
          <w:szCs w:val="28"/>
        </w:rPr>
      </w:pPr>
      <w:r w:rsidRPr="00EC4197">
        <w:rPr>
          <w:rFonts w:cstheme="minorHAnsi"/>
          <w:sz w:val="28"/>
          <w:szCs w:val="28"/>
        </w:rPr>
        <w:t xml:space="preserve"> (1) Equivalence partitioning</w:t>
      </w:r>
    </w:p>
    <w:p w:rsidR="0003080A" w:rsidRPr="00EC4197" w:rsidRDefault="0003080A" w:rsidP="00681AF2">
      <w:pPr>
        <w:pStyle w:val="ListParagraph"/>
        <w:ind w:left="360"/>
        <w:rPr>
          <w:rFonts w:cstheme="minorHAnsi"/>
          <w:sz w:val="28"/>
          <w:szCs w:val="28"/>
        </w:rPr>
      </w:pPr>
      <w:r w:rsidRPr="00EC4197">
        <w:rPr>
          <w:rFonts w:cstheme="minorHAnsi"/>
          <w:sz w:val="28"/>
          <w:szCs w:val="28"/>
        </w:rPr>
        <w:t xml:space="preserve"> (2) Boundary value analysis</w:t>
      </w:r>
    </w:p>
    <w:p w:rsidR="0003080A" w:rsidRPr="00EC4197" w:rsidRDefault="0003080A" w:rsidP="00681AF2">
      <w:pPr>
        <w:pStyle w:val="ListParagraph"/>
        <w:ind w:left="360"/>
        <w:rPr>
          <w:rFonts w:cstheme="minorHAnsi"/>
          <w:sz w:val="28"/>
          <w:szCs w:val="28"/>
        </w:rPr>
      </w:pPr>
      <w:r w:rsidRPr="00EC4197">
        <w:rPr>
          <w:rFonts w:cstheme="minorHAnsi"/>
          <w:sz w:val="28"/>
          <w:szCs w:val="28"/>
        </w:rPr>
        <w:t xml:space="preserve"> (3) State transition Testing</w:t>
      </w:r>
    </w:p>
    <w:p w:rsidR="0003080A" w:rsidRPr="00EC4197" w:rsidRDefault="0003080A" w:rsidP="00681AF2">
      <w:pPr>
        <w:pStyle w:val="ListParagraph"/>
        <w:ind w:left="360"/>
        <w:rPr>
          <w:rFonts w:cstheme="minorHAnsi"/>
          <w:sz w:val="28"/>
          <w:szCs w:val="28"/>
        </w:rPr>
      </w:pPr>
      <w:r w:rsidRPr="00EC4197">
        <w:rPr>
          <w:rFonts w:cstheme="minorHAnsi"/>
          <w:sz w:val="28"/>
          <w:szCs w:val="28"/>
        </w:rPr>
        <w:t xml:space="preserve"> (4) Decision table</w:t>
      </w:r>
    </w:p>
    <w:p w:rsidR="0003080A" w:rsidRPr="00EC4197" w:rsidRDefault="0003080A" w:rsidP="00681AF2">
      <w:pPr>
        <w:pStyle w:val="ListParagraph"/>
        <w:ind w:left="360"/>
        <w:rPr>
          <w:rFonts w:cstheme="minorHAnsi"/>
          <w:sz w:val="28"/>
          <w:szCs w:val="28"/>
        </w:rPr>
      </w:pPr>
      <w:r w:rsidRPr="00EC4197">
        <w:rPr>
          <w:rFonts w:cstheme="minorHAnsi"/>
          <w:sz w:val="28"/>
          <w:szCs w:val="28"/>
        </w:rPr>
        <w:t xml:space="preserve"> </w:t>
      </w:r>
    </w:p>
    <w:p w:rsidR="0003080A" w:rsidRPr="00EC4197" w:rsidRDefault="0003080A" w:rsidP="0003080A">
      <w:pPr>
        <w:pStyle w:val="ListParagraph"/>
        <w:numPr>
          <w:ilvl w:val="0"/>
          <w:numId w:val="2"/>
        </w:numPr>
        <w:rPr>
          <w:rFonts w:cstheme="minorHAnsi"/>
          <w:sz w:val="28"/>
          <w:szCs w:val="28"/>
        </w:rPr>
      </w:pPr>
      <w:r w:rsidRPr="00EC4197">
        <w:rPr>
          <w:rFonts w:cstheme="minorHAnsi"/>
          <w:sz w:val="28"/>
          <w:szCs w:val="28"/>
        </w:rPr>
        <w:t xml:space="preserve"> What is White Box Testing and list the types of white box testing?</w:t>
      </w:r>
    </w:p>
    <w:p w:rsidR="0003080A" w:rsidRPr="00EC4197" w:rsidRDefault="00681AF2" w:rsidP="00681AF2">
      <w:pPr>
        <w:pStyle w:val="ListParagraph"/>
        <w:numPr>
          <w:ilvl w:val="0"/>
          <w:numId w:val="3"/>
        </w:numPr>
        <w:rPr>
          <w:rFonts w:cstheme="minorHAnsi"/>
          <w:sz w:val="28"/>
          <w:szCs w:val="28"/>
        </w:rPr>
      </w:pPr>
      <w:r w:rsidRPr="00EC4197">
        <w:rPr>
          <w:rFonts w:cstheme="minorHAnsi"/>
          <w:sz w:val="28"/>
          <w:szCs w:val="28"/>
        </w:rPr>
        <w:t xml:space="preserve"> </w:t>
      </w:r>
      <w:r w:rsidR="0003080A" w:rsidRPr="00EC4197">
        <w:rPr>
          <w:rFonts w:cstheme="minorHAnsi"/>
          <w:sz w:val="28"/>
          <w:szCs w:val="28"/>
        </w:rPr>
        <w:t>Testing based on an analysis of internal structure of component or system is white box testing.</w:t>
      </w:r>
    </w:p>
    <w:p w:rsidR="0003080A" w:rsidRPr="00EC4197" w:rsidRDefault="0003080A" w:rsidP="00681AF2">
      <w:pPr>
        <w:pStyle w:val="ListParagraph"/>
        <w:ind w:left="360"/>
        <w:rPr>
          <w:rFonts w:cstheme="minorHAnsi"/>
          <w:sz w:val="28"/>
          <w:szCs w:val="28"/>
        </w:rPr>
      </w:pPr>
      <w:r w:rsidRPr="00EC4197">
        <w:rPr>
          <w:rFonts w:cstheme="minorHAnsi"/>
          <w:sz w:val="28"/>
          <w:szCs w:val="28"/>
        </w:rPr>
        <w:t xml:space="preserve"> </w:t>
      </w:r>
    </w:p>
    <w:p w:rsidR="00FD2E3A" w:rsidRPr="00EC4197" w:rsidRDefault="0003080A" w:rsidP="00FD2E3A">
      <w:pPr>
        <w:pStyle w:val="ListParagraph"/>
        <w:numPr>
          <w:ilvl w:val="0"/>
          <w:numId w:val="2"/>
        </w:numPr>
        <w:rPr>
          <w:rFonts w:cstheme="minorHAnsi"/>
          <w:sz w:val="28"/>
          <w:szCs w:val="28"/>
        </w:rPr>
      </w:pPr>
      <w:r w:rsidRPr="00EC4197">
        <w:rPr>
          <w:rFonts w:cstheme="minorHAnsi"/>
          <w:sz w:val="28"/>
          <w:szCs w:val="28"/>
        </w:rPr>
        <w:t xml:space="preserve"> </w:t>
      </w:r>
      <w:r w:rsidR="00FD2E3A" w:rsidRPr="00EC4197">
        <w:rPr>
          <w:rFonts w:cstheme="minorHAnsi"/>
          <w:sz w:val="28"/>
          <w:szCs w:val="28"/>
        </w:rPr>
        <w:t xml:space="preserve"> What is error, def</w:t>
      </w:r>
      <w:r w:rsidRPr="00EC4197">
        <w:rPr>
          <w:rFonts w:cstheme="minorHAnsi"/>
          <w:sz w:val="28"/>
          <w:szCs w:val="28"/>
        </w:rPr>
        <w:t>ect, bug and failure?</w:t>
      </w:r>
    </w:p>
    <w:p w:rsidR="00FD2E3A" w:rsidRPr="00EC4197" w:rsidRDefault="00681AF2" w:rsidP="00681AF2">
      <w:pPr>
        <w:pStyle w:val="ListParagraph"/>
        <w:numPr>
          <w:ilvl w:val="0"/>
          <w:numId w:val="3"/>
        </w:numPr>
        <w:rPr>
          <w:rFonts w:cstheme="minorHAnsi"/>
          <w:sz w:val="28"/>
          <w:szCs w:val="28"/>
        </w:rPr>
      </w:pPr>
      <w:r w:rsidRPr="00EC4197">
        <w:rPr>
          <w:rFonts w:cstheme="minorHAnsi"/>
          <w:sz w:val="28"/>
          <w:szCs w:val="28"/>
        </w:rPr>
        <w:t xml:space="preserve"> </w:t>
      </w:r>
      <w:r w:rsidR="00FD2E3A" w:rsidRPr="00EC4197">
        <w:rPr>
          <w:rFonts w:cstheme="minorHAnsi"/>
          <w:sz w:val="28"/>
          <w:szCs w:val="28"/>
        </w:rPr>
        <w:t>A mistake in coding is called Error. Error found by tester, it is called defect. Defect accepted by development team is called bug. Build does not meet requirement it is called failure.</w:t>
      </w:r>
    </w:p>
    <w:p w:rsidR="00FD2E3A" w:rsidRPr="00EC4197" w:rsidRDefault="00FD2E3A" w:rsidP="00681AF2">
      <w:pPr>
        <w:pStyle w:val="ListParagraph"/>
        <w:ind w:left="360"/>
        <w:rPr>
          <w:rFonts w:cstheme="minorHAnsi"/>
          <w:sz w:val="28"/>
          <w:szCs w:val="28"/>
        </w:rPr>
      </w:pPr>
    </w:p>
    <w:p w:rsidR="00FD2E3A" w:rsidRPr="00EC4197" w:rsidRDefault="00FD2E3A" w:rsidP="00681AF2">
      <w:pPr>
        <w:pStyle w:val="ListParagraph"/>
        <w:numPr>
          <w:ilvl w:val="0"/>
          <w:numId w:val="2"/>
        </w:numPr>
        <w:rPr>
          <w:rFonts w:cstheme="minorHAnsi"/>
          <w:sz w:val="28"/>
          <w:szCs w:val="28"/>
        </w:rPr>
      </w:pPr>
      <w:r w:rsidRPr="00EC4197">
        <w:rPr>
          <w:rFonts w:cstheme="minorHAnsi"/>
          <w:sz w:val="28"/>
          <w:szCs w:val="28"/>
        </w:rPr>
        <w:t xml:space="preserve">  What is the difference between QA v/s QC v/s </w:t>
      </w:r>
      <w:r w:rsidR="00AF7872" w:rsidRPr="00EC4197">
        <w:rPr>
          <w:rFonts w:cstheme="minorHAnsi"/>
          <w:sz w:val="28"/>
          <w:szCs w:val="28"/>
        </w:rPr>
        <w:t>Tester?</w:t>
      </w:r>
    </w:p>
    <w:p w:rsidR="0003080A" w:rsidRPr="00EC4197" w:rsidRDefault="0003080A" w:rsidP="00681AF2">
      <w:pPr>
        <w:pStyle w:val="ListParagraph"/>
        <w:numPr>
          <w:ilvl w:val="0"/>
          <w:numId w:val="3"/>
        </w:numPr>
        <w:rPr>
          <w:rFonts w:cstheme="minorHAnsi"/>
          <w:sz w:val="28"/>
          <w:szCs w:val="28"/>
        </w:rPr>
      </w:pPr>
    </w:p>
    <w:tbl>
      <w:tblPr>
        <w:tblStyle w:val="TableGrid"/>
        <w:tblW w:w="9432" w:type="dxa"/>
        <w:tblLook w:val="0000" w:firstRow="0" w:lastRow="0" w:firstColumn="0" w:lastColumn="0" w:noHBand="0" w:noVBand="0"/>
      </w:tblPr>
      <w:tblGrid>
        <w:gridCol w:w="3144"/>
        <w:gridCol w:w="3144"/>
        <w:gridCol w:w="3144"/>
      </w:tblGrid>
      <w:tr w:rsidR="006A52AD" w:rsidRPr="00EC4197" w:rsidTr="00AF7872">
        <w:trPr>
          <w:trHeight w:val="4905"/>
        </w:trPr>
        <w:tc>
          <w:tcPr>
            <w:tcW w:w="3144" w:type="dxa"/>
          </w:tcPr>
          <w:p w:rsidR="006A52AD" w:rsidRPr="00EC4197" w:rsidRDefault="006A52AD" w:rsidP="0067674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color w:val="FF0000"/>
                <w:sz w:val="28"/>
                <w:szCs w:val="28"/>
              </w:rPr>
            </w:pPr>
            <w:r w:rsidRPr="00EC4197">
              <w:rPr>
                <w:rFonts w:cstheme="minorHAnsi"/>
                <w:color w:val="FF0000"/>
                <w:sz w:val="28"/>
                <w:szCs w:val="28"/>
              </w:rPr>
              <w:t>QA</w:t>
            </w:r>
          </w:p>
          <w:p w:rsidR="006A52AD" w:rsidRPr="00EC4197" w:rsidRDefault="00676744" w:rsidP="0067674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QA is the subset of soft</w:t>
            </w:r>
            <w:r w:rsidR="006A52AD" w:rsidRPr="00EC4197">
              <w:rPr>
                <w:rFonts w:cstheme="minorHAnsi"/>
                <w:sz w:val="28"/>
                <w:szCs w:val="28"/>
              </w:rPr>
              <w:t>ware testing life cycle</w:t>
            </w:r>
          </w:p>
          <w:p w:rsidR="00313740" w:rsidRPr="00EC4197" w:rsidRDefault="006A52AD" w:rsidP="00313740">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QA’s full form is Quality Assurance</w:t>
            </w:r>
          </w:p>
          <w:p w:rsidR="00676744" w:rsidRPr="00EC4197" w:rsidRDefault="00676744" w:rsidP="00313740">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P</w:t>
            </w:r>
            <w:r w:rsidR="00313740" w:rsidRPr="00EC4197">
              <w:rPr>
                <w:rFonts w:cstheme="minorHAnsi"/>
                <w:sz w:val="28"/>
                <w:szCs w:val="28"/>
              </w:rPr>
              <w:t>rocess O</w:t>
            </w:r>
            <w:r w:rsidRPr="00EC4197">
              <w:rPr>
                <w:rFonts w:cstheme="minorHAnsi"/>
                <w:sz w:val="28"/>
                <w:szCs w:val="28"/>
              </w:rPr>
              <w:t>riented activities</w:t>
            </w:r>
            <w:r w:rsidR="00313740" w:rsidRPr="00EC4197">
              <w:rPr>
                <w:rFonts w:cstheme="minorHAnsi"/>
                <w:sz w:val="28"/>
                <w:szCs w:val="28"/>
              </w:rPr>
              <w:t>.</w:t>
            </w:r>
          </w:p>
          <w:p w:rsidR="00676744" w:rsidRPr="00EC4197" w:rsidRDefault="00313740" w:rsidP="00AF7872">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It is Preventive Activity.</w:t>
            </w:r>
          </w:p>
          <w:p w:rsidR="00BC7D54" w:rsidRPr="00EC4197" w:rsidRDefault="00BC7D54" w:rsidP="00676744">
            <w:pPr>
              <w:rPr>
                <w:rFonts w:cstheme="minorHAnsi"/>
                <w:sz w:val="28"/>
                <w:szCs w:val="28"/>
              </w:rPr>
            </w:pPr>
            <w:r w:rsidRPr="00EC4197">
              <w:rPr>
                <w:rFonts w:cstheme="minorHAnsi"/>
                <w:sz w:val="28"/>
                <w:szCs w:val="28"/>
              </w:rPr>
              <w:t>Focuses on process and procedures rather than conducting actual testing on the system</w:t>
            </w:r>
          </w:p>
        </w:tc>
        <w:tc>
          <w:tcPr>
            <w:tcW w:w="3144" w:type="dxa"/>
          </w:tcPr>
          <w:p w:rsidR="006A52AD" w:rsidRPr="00EC4197" w:rsidRDefault="006A52AD" w:rsidP="0067674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color w:val="FF0000"/>
                <w:sz w:val="28"/>
                <w:szCs w:val="28"/>
              </w:rPr>
            </w:pPr>
            <w:r w:rsidRPr="00EC4197">
              <w:rPr>
                <w:rFonts w:cstheme="minorHAnsi"/>
                <w:color w:val="FF0000"/>
                <w:sz w:val="28"/>
                <w:szCs w:val="28"/>
              </w:rPr>
              <w:t>QC</w:t>
            </w:r>
          </w:p>
          <w:p w:rsidR="006A52AD" w:rsidRPr="00EC4197" w:rsidRDefault="006A52AD" w:rsidP="0067674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 xml:space="preserve">QC is the subset of </w:t>
            </w:r>
            <w:r w:rsidR="00676744" w:rsidRPr="00EC4197">
              <w:rPr>
                <w:rFonts w:cstheme="minorHAnsi"/>
                <w:sz w:val="28"/>
                <w:szCs w:val="28"/>
              </w:rPr>
              <w:t xml:space="preserve">       </w:t>
            </w:r>
            <w:r w:rsidRPr="00EC4197">
              <w:rPr>
                <w:rFonts w:cstheme="minorHAnsi"/>
                <w:sz w:val="28"/>
                <w:szCs w:val="28"/>
              </w:rPr>
              <w:t>QA</w:t>
            </w:r>
          </w:p>
          <w:p w:rsidR="006A52AD" w:rsidRPr="00EC4197" w:rsidRDefault="006A52AD" w:rsidP="0067674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QC’s full form is Quality Control</w:t>
            </w:r>
          </w:p>
          <w:p w:rsidR="00676744" w:rsidRPr="00EC4197" w:rsidRDefault="00313740" w:rsidP="00313740">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Product O</w:t>
            </w:r>
            <w:r w:rsidR="00676744" w:rsidRPr="00EC4197">
              <w:rPr>
                <w:rFonts w:cstheme="minorHAnsi"/>
                <w:sz w:val="28"/>
                <w:szCs w:val="28"/>
              </w:rPr>
              <w:t>riented activity</w:t>
            </w:r>
            <w:r w:rsidRPr="00EC4197">
              <w:rPr>
                <w:rFonts w:cstheme="minorHAnsi"/>
                <w:sz w:val="28"/>
                <w:szCs w:val="28"/>
              </w:rPr>
              <w:t>.</w:t>
            </w:r>
          </w:p>
          <w:p w:rsidR="00313740" w:rsidRPr="00EC4197" w:rsidRDefault="00313740" w:rsidP="00AF7872">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It is Corrective process.</w:t>
            </w:r>
          </w:p>
          <w:p w:rsidR="00BC7D54" w:rsidRPr="00EC4197" w:rsidRDefault="00BC7D54" w:rsidP="00676744">
            <w:pPr>
              <w:rPr>
                <w:rFonts w:cstheme="minorHAnsi"/>
                <w:sz w:val="28"/>
                <w:szCs w:val="28"/>
              </w:rPr>
            </w:pPr>
            <w:r w:rsidRPr="00EC4197">
              <w:rPr>
                <w:rFonts w:cstheme="minorHAnsi"/>
                <w:sz w:val="28"/>
                <w:szCs w:val="28"/>
              </w:rPr>
              <w:t xml:space="preserve">Focuses on actual testing by identifying bugs/ defects </w:t>
            </w:r>
            <w:r w:rsidR="00AF7872" w:rsidRPr="00EC4197">
              <w:rPr>
                <w:rFonts w:cstheme="minorHAnsi"/>
                <w:sz w:val="28"/>
                <w:szCs w:val="28"/>
              </w:rPr>
              <w:t>through implementation of process/ procedures</w:t>
            </w:r>
          </w:p>
          <w:p w:rsidR="00AF7872" w:rsidRPr="00EC4197" w:rsidRDefault="00AF7872" w:rsidP="00676744">
            <w:pPr>
              <w:rPr>
                <w:rFonts w:cstheme="minorHAnsi"/>
                <w:sz w:val="28"/>
                <w:szCs w:val="28"/>
              </w:rPr>
            </w:pPr>
          </w:p>
        </w:tc>
        <w:tc>
          <w:tcPr>
            <w:tcW w:w="3144" w:type="dxa"/>
          </w:tcPr>
          <w:p w:rsidR="006A52AD" w:rsidRPr="00EC4197" w:rsidRDefault="006A52AD" w:rsidP="0067674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color w:val="FF0000"/>
                <w:sz w:val="28"/>
                <w:szCs w:val="28"/>
              </w:rPr>
            </w:pPr>
            <w:r w:rsidRPr="00EC4197">
              <w:rPr>
                <w:rFonts w:cstheme="minorHAnsi"/>
                <w:color w:val="FF0000"/>
                <w:sz w:val="28"/>
                <w:szCs w:val="28"/>
              </w:rPr>
              <w:t>Testing</w:t>
            </w:r>
          </w:p>
          <w:p w:rsidR="00313740" w:rsidRPr="00EC4197" w:rsidRDefault="006A52AD" w:rsidP="00676744">
            <w:pPr>
              <w:pBdr>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Testing is the subset of</w:t>
            </w:r>
            <w:r w:rsidR="00676744" w:rsidRPr="00EC4197">
              <w:rPr>
                <w:rFonts w:cstheme="minorHAnsi"/>
                <w:sz w:val="28"/>
                <w:szCs w:val="28"/>
              </w:rPr>
              <w:t xml:space="preserve">            </w:t>
            </w:r>
            <w:r w:rsidRPr="00EC4197">
              <w:rPr>
                <w:rFonts w:cstheme="minorHAnsi"/>
                <w:sz w:val="28"/>
                <w:szCs w:val="28"/>
              </w:rPr>
              <w:t xml:space="preserve"> </w:t>
            </w:r>
            <w:r w:rsidR="00676744" w:rsidRPr="00EC4197">
              <w:rPr>
                <w:rFonts w:cstheme="minorHAnsi"/>
                <w:sz w:val="28"/>
                <w:szCs w:val="28"/>
              </w:rPr>
              <w:t xml:space="preserve"> </w:t>
            </w:r>
            <w:r w:rsidRPr="00EC4197">
              <w:rPr>
                <w:rFonts w:cstheme="minorHAnsi"/>
                <w:sz w:val="28"/>
                <w:szCs w:val="28"/>
              </w:rPr>
              <w:t>QC</w:t>
            </w:r>
          </w:p>
          <w:p w:rsidR="00676744" w:rsidRPr="00EC4197" w:rsidRDefault="00676744" w:rsidP="00676744">
            <w:pPr>
              <w:jc w:val="center"/>
              <w:rPr>
                <w:rFonts w:cstheme="minorHAnsi"/>
                <w:sz w:val="28"/>
                <w:szCs w:val="28"/>
              </w:rPr>
            </w:pPr>
          </w:p>
          <w:p w:rsidR="000A6A50" w:rsidRPr="00EC4197" w:rsidRDefault="000A6A50" w:rsidP="000A6A50">
            <w:pPr>
              <w:jc w:val="center"/>
              <w:rPr>
                <w:rFonts w:cstheme="minorHAnsi"/>
                <w:sz w:val="28"/>
                <w:szCs w:val="28"/>
              </w:rPr>
            </w:pPr>
            <w:r w:rsidRPr="00EC4197">
              <w:rPr>
                <w:rFonts w:cstheme="minorHAnsi"/>
                <w:sz w:val="28"/>
                <w:szCs w:val="28"/>
              </w:rPr>
              <w:t>-</w:t>
            </w:r>
          </w:p>
          <w:p w:rsidR="006A52AD" w:rsidRPr="00EC4197" w:rsidRDefault="00AF7872" w:rsidP="00313740">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Product Oriented</w:t>
            </w:r>
            <w:r w:rsidR="00313740" w:rsidRPr="00EC4197">
              <w:rPr>
                <w:rFonts w:cstheme="minorHAnsi"/>
                <w:sz w:val="28"/>
                <w:szCs w:val="28"/>
              </w:rPr>
              <w:t xml:space="preserve"> A</w:t>
            </w:r>
            <w:r w:rsidR="00676744" w:rsidRPr="00EC4197">
              <w:rPr>
                <w:rFonts w:cstheme="minorHAnsi"/>
                <w:sz w:val="28"/>
                <w:szCs w:val="28"/>
              </w:rPr>
              <w:t>ctivity</w:t>
            </w:r>
            <w:r w:rsidR="00313740" w:rsidRPr="00EC4197">
              <w:rPr>
                <w:rFonts w:cstheme="minorHAnsi"/>
                <w:sz w:val="28"/>
                <w:szCs w:val="28"/>
              </w:rPr>
              <w:t>.</w:t>
            </w:r>
          </w:p>
          <w:p w:rsidR="006A52AD" w:rsidRPr="00EC4197" w:rsidRDefault="00313740" w:rsidP="00313740">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28"/>
                <w:szCs w:val="28"/>
              </w:rPr>
            </w:pPr>
            <w:r w:rsidRPr="00EC4197">
              <w:rPr>
                <w:rFonts w:cstheme="minorHAnsi"/>
                <w:sz w:val="28"/>
                <w:szCs w:val="28"/>
              </w:rPr>
              <w:t>It is Preventive process.</w:t>
            </w:r>
          </w:p>
          <w:p w:rsidR="006A52AD" w:rsidRPr="00EC4197" w:rsidRDefault="00AF7872" w:rsidP="00AF7872">
            <w:pPr>
              <w:rPr>
                <w:rFonts w:cstheme="minorHAnsi"/>
                <w:sz w:val="28"/>
                <w:szCs w:val="28"/>
              </w:rPr>
            </w:pPr>
            <w:r w:rsidRPr="00EC4197">
              <w:rPr>
                <w:rFonts w:cstheme="minorHAnsi"/>
                <w:sz w:val="28"/>
                <w:szCs w:val="28"/>
              </w:rPr>
              <w:t>Focuses on actual testing.</w:t>
            </w:r>
          </w:p>
        </w:tc>
      </w:tr>
    </w:tbl>
    <w:p w:rsidR="006A52AD" w:rsidRPr="00EC4197" w:rsidRDefault="006A52AD" w:rsidP="000A6A50">
      <w:pPr>
        <w:rPr>
          <w:rFonts w:cstheme="minorHAnsi"/>
          <w:sz w:val="28"/>
          <w:szCs w:val="28"/>
        </w:rPr>
      </w:pPr>
    </w:p>
    <w:p w:rsidR="000A6A50" w:rsidRPr="00EC4197" w:rsidRDefault="000A6A50" w:rsidP="00681AF2">
      <w:pPr>
        <w:pStyle w:val="ListParagraph"/>
        <w:numPr>
          <w:ilvl w:val="0"/>
          <w:numId w:val="2"/>
        </w:numPr>
        <w:rPr>
          <w:rFonts w:cstheme="minorHAnsi"/>
          <w:sz w:val="28"/>
          <w:szCs w:val="28"/>
        </w:rPr>
      </w:pPr>
      <w:r w:rsidRPr="00EC4197">
        <w:rPr>
          <w:rFonts w:cstheme="minorHAnsi"/>
          <w:sz w:val="28"/>
          <w:szCs w:val="28"/>
        </w:rPr>
        <w:t>Explain difference between Functional Testing and Non Functional testing.</w:t>
      </w:r>
    </w:p>
    <w:p w:rsidR="00681AF2" w:rsidRPr="00EC4197" w:rsidRDefault="00681AF2" w:rsidP="00681AF2">
      <w:pPr>
        <w:pStyle w:val="ListParagraph"/>
        <w:numPr>
          <w:ilvl w:val="0"/>
          <w:numId w:val="3"/>
        </w:numPr>
        <w:rPr>
          <w:rFonts w:cstheme="minorHAnsi"/>
          <w:sz w:val="28"/>
          <w:szCs w:val="28"/>
        </w:rPr>
      </w:pPr>
    </w:p>
    <w:tbl>
      <w:tblPr>
        <w:tblStyle w:val="TableGrid"/>
        <w:tblW w:w="9214" w:type="dxa"/>
        <w:tblInd w:w="-5" w:type="dxa"/>
        <w:tblLook w:val="04A0" w:firstRow="1" w:lastRow="0" w:firstColumn="1" w:lastColumn="0" w:noHBand="0" w:noVBand="1"/>
      </w:tblPr>
      <w:tblGrid>
        <w:gridCol w:w="851"/>
        <w:gridCol w:w="4252"/>
        <w:gridCol w:w="4111"/>
      </w:tblGrid>
      <w:tr w:rsidR="004A4E0B" w:rsidRPr="00EC4197" w:rsidTr="004A4E0B">
        <w:tc>
          <w:tcPr>
            <w:tcW w:w="851" w:type="dxa"/>
          </w:tcPr>
          <w:p w:rsidR="004A4E0B" w:rsidRPr="00EC4197" w:rsidRDefault="0049795B" w:rsidP="004A4E0B">
            <w:pPr>
              <w:pStyle w:val="ListParagraph"/>
              <w:ind w:left="0"/>
              <w:jc w:val="center"/>
              <w:rPr>
                <w:rFonts w:cstheme="minorHAnsi"/>
                <w:color w:val="FF0000"/>
                <w:sz w:val="28"/>
                <w:szCs w:val="28"/>
              </w:rPr>
            </w:pPr>
            <w:r w:rsidRPr="00EC4197">
              <w:rPr>
                <w:rFonts w:cstheme="minorHAnsi"/>
                <w:color w:val="FF0000"/>
                <w:sz w:val="28"/>
                <w:szCs w:val="28"/>
              </w:rPr>
              <w:t>SL.</w:t>
            </w:r>
            <w:r w:rsidR="004A4E0B" w:rsidRPr="00EC4197">
              <w:rPr>
                <w:rFonts w:cstheme="minorHAnsi"/>
                <w:color w:val="FF0000"/>
                <w:sz w:val="28"/>
                <w:szCs w:val="28"/>
              </w:rPr>
              <w:t xml:space="preserve"> No.</w:t>
            </w:r>
          </w:p>
        </w:tc>
        <w:tc>
          <w:tcPr>
            <w:tcW w:w="4252" w:type="dxa"/>
          </w:tcPr>
          <w:p w:rsidR="004A4E0B" w:rsidRPr="00EC4197" w:rsidRDefault="004A4E0B" w:rsidP="004A4E0B">
            <w:pPr>
              <w:pStyle w:val="ListParagraph"/>
              <w:ind w:left="0"/>
              <w:jc w:val="center"/>
              <w:rPr>
                <w:rFonts w:cstheme="minorHAnsi"/>
                <w:color w:val="FF0000"/>
                <w:sz w:val="28"/>
                <w:szCs w:val="28"/>
              </w:rPr>
            </w:pPr>
            <w:r w:rsidRPr="00EC4197">
              <w:rPr>
                <w:rFonts w:cstheme="minorHAnsi"/>
                <w:color w:val="FF0000"/>
                <w:sz w:val="28"/>
                <w:szCs w:val="28"/>
              </w:rPr>
              <w:t>Functional Testing</w:t>
            </w:r>
          </w:p>
        </w:tc>
        <w:tc>
          <w:tcPr>
            <w:tcW w:w="4111" w:type="dxa"/>
          </w:tcPr>
          <w:p w:rsidR="004A4E0B" w:rsidRPr="00EC4197" w:rsidRDefault="004A4E0B" w:rsidP="000A6A50">
            <w:pPr>
              <w:pStyle w:val="ListParagraph"/>
              <w:ind w:left="0"/>
              <w:jc w:val="center"/>
              <w:rPr>
                <w:rFonts w:cstheme="minorHAnsi"/>
                <w:color w:val="FF0000"/>
                <w:sz w:val="28"/>
                <w:szCs w:val="28"/>
              </w:rPr>
            </w:pPr>
            <w:r w:rsidRPr="00EC4197">
              <w:rPr>
                <w:rFonts w:cstheme="minorHAnsi"/>
                <w:color w:val="FF0000"/>
                <w:sz w:val="28"/>
                <w:szCs w:val="28"/>
              </w:rPr>
              <w:t>Non Functional Testing</w:t>
            </w:r>
          </w:p>
        </w:tc>
      </w:tr>
      <w:tr w:rsidR="004A4E0B" w:rsidRPr="00EC4197" w:rsidTr="004A4E0B">
        <w:tc>
          <w:tcPr>
            <w:tcW w:w="851" w:type="dxa"/>
          </w:tcPr>
          <w:p w:rsidR="004A4E0B" w:rsidRPr="00EC4197" w:rsidRDefault="004A4E0B" w:rsidP="004A4E0B">
            <w:pPr>
              <w:pStyle w:val="ListParagraph"/>
              <w:ind w:left="0"/>
              <w:rPr>
                <w:rFonts w:cstheme="minorHAnsi"/>
                <w:sz w:val="28"/>
                <w:szCs w:val="28"/>
              </w:rPr>
            </w:pPr>
            <w:r w:rsidRPr="00EC4197">
              <w:rPr>
                <w:rFonts w:cstheme="minorHAnsi"/>
                <w:sz w:val="28"/>
                <w:szCs w:val="28"/>
              </w:rPr>
              <w:t>1</w:t>
            </w:r>
            <w:r w:rsidR="00B31637" w:rsidRPr="00EC4197">
              <w:rPr>
                <w:rFonts w:cstheme="minorHAnsi"/>
                <w:sz w:val="28"/>
                <w:szCs w:val="28"/>
              </w:rPr>
              <w:t>.</w:t>
            </w:r>
          </w:p>
        </w:tc>
        <w:tc>
          <w:tcPr>
            <w:tcW w:w="4252"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Testing based on an analysis of specification of functionality of component or system.</w:t>
            </w:r>
          </w:p>
        </w:tc>
        <w:tc>
          <w:tcPr>
            <w:tcW w:w="4111" w:type="dxa"/>
          </w:tcPr>
          <w:p w:rsidR="004A4E0B" w:rsidRPr="00EC4197" w:rsidRDefault="004A4E0B" w:rsidP="004A4E0B">
            <w:pPr>
              <w:pStyle w:val="ListParagraph"/>
              <w:ind w:left="0"/>
              <w:rPr>
                <w:rFonts w:cstheme="minorHAnsi"/>
                <w:sz w:val="28"/>
                <w:szCs w:val="28"/>
              </w:rPr>
            </w:pPr>
            <w:r w:rsidRPr="00EC4197">
              <w:rPr>
                <w:rFonts w:cstheme="minorHAnsi"/>
                <w:sz w:val="28"/>
                <w:szCs w:val="28"/>
              </w:rPr>
              <w:t>Testing the attributes of a component or system that do not relate to functionality.</w:t>
            </w:r>
          </w:p>
        </w:tc>
      </w:tr>
      <w:tr w:rsidR="004A4E0B" w:rsidRPr="00EC4197" w:rsidTr="004A4E0B">
        <w:tc>
          <w:tcPr>
            <w:tcW w:w="851"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2.</w:t>
            </w:r>
          </w:p>
        </w:tc>
        <w:tc>
          <w:tcPr>
            <w:tcW w:w="4252"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Easy to do Manual Testing.</w:t>
            </w:r>
          </w:p>
        </w:tc>
        <w:tc>
          <w:tcPr>
            <w:tcW w:w="4111"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Tough to do manual testing.</w:t>
            </w:r>
          </w:p>
        </w:tc>
      </w:tr>
      <w:tr w:rsidR="004A4E0B" w:rsidRPr="00EC4197" w:rsidTr="004A4E0B">
        <w:tc>
          <w:tcPr>
            <w:tcW w:w="851"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 xml:space="preserve">3. </w:t>
            </w:r>
          </w:p>
        </w:tc>
        <w:tc>
          <w:tcPr>
            <w:tcW w:w="4252"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Both manual and automation tools are used for functional testing.</w:t>
            </w:r>
          </w:p>
        </w:tc>
        <w:tc>
          <w:tcPr>
            <w:tcW w:w="4111"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 xml:space="preserve">Using tools will be effective for </w:t>
            </w:r>
            <w:r w:rsidR="001623C6" w:rsidRPr="00EC4197">
              <w:rPr>
                <w:rFonts w:cstheme="minorHAnsi"/>
                <w:sz w:val="28"/>
                <w:szCs w:val="28"/>
              </w:rPr>
              <w:t>non-functional</w:t>
            </w:r>
            <w:r w:rsidRPr="00EC4197">
              <w:rPr>
                <w:rFonts w:cstheme="minorHAnsi"/>
                <w:sz w:val="28"/>
                <w:szCs w:val="28"/>
              </w:rPr>
              <w:t xml:space="preserve"> testing.</w:t>
            </w:r>
          </w:p>
        </w:tc>
      </w:tr>
      <w:tr w:rsidR="004A4E0B" w:rsidRPr="00EC4197" w:rsidTr="004A4E0B">
        <w:tc>
          <w:tcPr>
            <w:tcW w:w="851" w:type="dxa"/>
          </w:tcPr>
          <w:p w:rsidR="004A4E0B" w:rsidRPr="00EC4197" w:rsidRDefault="00B31637" w:rsidP="004A4E0B">
            <w:pPr>
              <w:rPr>
                <w:rFonts w:cstheme="minorHAnsi"/>
                <w:sz w:val="28"/>
                <w:szCs w:val="28"/>
              </w:rPr>
            </w:pPr>
            <w:r w:rsidRPr="00EC4197">
              <w:rPr>
                <w:rFonts w:cstheme="minorHAnsi"/>
                <w:sz w:val="28"/>
                <w:szCs w:val="28"/>
              </w:rPr>
              <w:t>4.</w:t>
            </w:r>
          </w:p>
        </w:tc>
        <w:tc>
          <w:tcPr>
            <w:tcW w:w="4252" w:type="dxa"/>
          </w:tcPr>
          <w:p w:rsidR="004A4E0B" w:rsidRPr="00EC4197" w:rsidRDefault="00B31637" w:rsidP="004A4E0B">
            <w:pPr>
              <w:rPr>
                <w:rFonts w:cstheme="minorHAnsi"/>
                <w:sz w:val="28"/>
                <w:szCs w:val="28"/>
              </w:rPr>
            </w:pPr>
            <w:r w:rsidRPr="00EC4197">
              <w:rPr>
                <w:rFonts w:cstheme="minorHAnsi"/>
                <w:sz w:val="28"/>
                <w:szCs w:val="28"/>
              </w:rPr>
              <w:t>Functional testing is executed first.</w:t>
            </w:r>
          </w:p>
        </w:tc>
        <w:tc>
          <w:tcPr>
            <w:tcW w:w="4111" w:type="dxa"/>
          </w:tcPr>
          <w:p w:rsidR="00B31637" w:rsidRPr="00EC4197" w:rsidRDefault="001623C6" w:rsidP="004A4E0B">
            <w:pPr>
              <w:pStyle w:val="ListParagraph"/>
              <w:ind w:left="0"/>
              <w:rPr>
                <w:rFonts w:cstheme="minorHAnsi"/>
                <w:sz w:val="28"/>
                <w:szCs w:val="28"/>
              </w:rPr>
            </w:pPr>
            <w:r w:rsidRPr="00EC4197">
              <w:rPr>
                <w:rFonts w:cstheme="minorHAnsi"/>
                <w:sz w:val="28"/>
                <w:szCs w:val="28"/>
              </w:rPr>
              <w:t>Non-functional</w:t>
            </w:r>
            <w:r w:rsidR="00B31637" w:rsidRPr="00EC4197">
              <w:rPr>
                <w:rFonts w:cstheme="minorHAnsi"/>
                <w:sz w:val="28"/>
                <w:szCs w:val="28"/>
              </w:rPr>
              <w:t xml:space="preserve"> testing is executed after functional testing.</w:t>
            </w:r>
          </w:p>
        </w:tc>
      </w:tr>
      <w:tr w:rsidR="004A4E0B" w:rsidRPr="00EC4197" w:rsidTr="004A4E0B">
        <w:tc>
          <w:tcPr>
            <w:tcW w:w="851"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5.</w:t>
            </w:r>
          </w:p>
        </w:tc>
        <w:tc>
          <w:tcPr>
            <w:tcW w:w="4252"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Functional testing describes what the product does</w:t>
            </w:r>
          </w:p>
        </w:tc>
        <w:tc>
          <w:tcPr>
            <w:tcW w:w="4111" w:type="dxa"/>
          </w:tcPr>
          <w:p w:rsidR="004A4E0B" w:rsidRPr="00EC4197" w:rsidRDefault="001623C6" w:rsidP="004A4E0B">
            <w:pPr>
              <w:pStyle w:val="ListParagraph"/>
              <w:ind w:left="0"/>
              <w:rPr>
                <w:rFonts w:cstheme="minorHAnsi"/>
                <w:sz w:val="28"/>
                <w:szCs w:val="28"/>
              </w:rPr>
            </w:pPr>
            <w:r w:rsidRPr="00EC4197">
              <w:rPr>
                <w:rFonts w:cstheme="minorHAnsi"/>
                <w:sz w:val="28"/>
                <w:szCs w:val="28"/>
              </w:rPr>
              <w:t>Non-functional</w:t>
            </w:r>
            <w:r w:rsidR="00B31637" w:rsidRPr="00EC4197">
              <w:rPr>
                <w:rFonts w:cstheme="minorHAnsi"/>
                <w:sz w:val="28"/>
                <w:szCs w:val="28"/>
              </w:rPr>
              <w:t xml:space="preserve"> testing describes how good the product works.</w:t>
            </w:r>
          </w:p>
        </w:tc>
      </w:tr>
      <w:tr w:rsidR="004A4E0B" w:rsidRPr="00EC4197" w:rsidTr="004A4E0B">
        <w:tc>
          <w:tcPr>
            <w:tcW w:w="851" w:type="dxa"/>
          </w:tcPr>
          <w:p w:rsidR="004A4E0B" w:rsidRPr="00EC4197" w:rsidRDefault="00B31637" w:rsidP="004A4E0B">
            <w:pPr>
              <w:pStyle w:val="ListParagraph"/>
              <w:ind w:left="0"/>
              <w:rPr>
                <w:rFonts w:cstheme="minorHAnsi"/>
                <w:sz w:val="28"/>
                <w:szCs w:val="28"/>
              </w:rPr>
            </w:pPr>
            <w:r w:rsidRPr="00EC4197">
              <w:rPr>
                <w:rFonts w:cstheme="minorHAnsi"/>
                <w:sz w:val="28"/>
                <w:szCs w:val="28"/>
              </w:rPr>
              <w:t>6.</w:t>
            </w:r>
          </w:p>
        </w:tc>
        <w:tc>
          <w:tcPr>
            <w:tcW w:w="4252" w:type="dxa"/>
          </w:tcPr>
          <w:p w:rsidR="004A4E0B" w:rsidRPr="00EC4197" w:rsidRDefault="00B31637" w:rsidP="004A4E0B">
            <w:pPr>
              <w:pStyle w:val="ListParagraph"/>
              <w:ind w:left="0"/>
              <w:rPr>
                <w:rFonts w:cstheme="minorHAnsi"/>
                <w:sz w:val="28"/>
                <w:szCs w:val="28"/>
                <w:u w:val="single"/>
              </w:rPr>
            </w:pPr>
            <w:r w:rsidRPr="00EC4197">
              <w:rPr>
                <w:rFonts w:cstheme="minorHAnsi"/>
                <w:sz w:val="28"/>
                <w:szCs w:val="28"/>
                <w:u w:val="single"/>
              </w:rPr>
              <w:t>Types of Functional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Smoke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Sanity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Black Box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White Box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Unit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Regression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User Acceptance testing</w:t>
            </w:r>
          </w:p>
          <w:p w:rsidR="00B31637" w:rsidRPr="00EC4197" w:rsidRDefault="00B31637" w:rsidP="00B31637">
            <w:pPr>
              <w:pStyle w:val="ListParagraph"/>
              <w:numPr>
                <w:ilvl w:val="0"/>
                <w:numId w:val="4"/>
              </w:numPr>
              <w:rPr>
                <w:rFonts w:cstheme="minorHAnsi"/>
                <w:sz w:val="28"/>
                <w:szCs w:val="28"/>
              </w:rPr>
            </w:pPr>
            <w:r w:rsidRPr="00EC4197">
              <w:rPr>
                <w:rFonts w:cstheme="minorHAnsi"/>
                <w:sz w:val="28"/>
                <w:szCs w:val="28"/>
              </w:rPr>
              <w:t>Integration testing</w:t>
            </w:r>
          </w:p>
        </w:tc>
        <w:tc>
          <w:tcPr>
            <w:tcW w:w="4111" w:type="dxa"/>
          </w:tcPr>
          <w:p w:rsidR="004A4E0B" w:rsidRPr="00EC4197" w:rsidRDefault="00B31637" w:rsidP="004A4E0B">
            <w:pPr>
              <w:pStyle w:val="ListParagraph"/>
              <w:ind w:left="0"/>
              <w:rPr>
                <w:rFonts w:cstheme="minorHAnsi"/>
                <w:sz w:val="28"/>
                <w:szCs w:val="28"/>
              </w:rPr>
            </w:pPr>
            <w:r w:rsidRPr="00EC4197">
              <w:rPr>
                <w:rFonts w:cstheme="minorHAnsi"/>
                <w:sz w:val="28"/>
                <w:szCs w:val="28"/>
                <w:u w:val="single"/>
              </w:rPr>
              <w:t>Types of Non-Functional Testing</w:t>
            </w:r>
            <w:r w:rsidRPr="00EC4197">
              <w:rPr>
                <w:rFonts w:cstheme="minorHAnsi"/>
                <w:sz w:val="28"/>
                <w:szCs w:val="28"/>
              </w:rPr>
              <w:t>:</w:t>
            </w:r>
          </w:p>
          <w:p w:rsidR="00B31637" w:rsidRPr="00EC4197" w:rsidRDefault="001623C6" w:rsidP="00B31637">
            <w:pPr>
              <w:pStyle w:val="ListParagraph"/>
              <w:numPr>
                <w:ilvl w:val="0"/>
                <w:numId w:val="5"/>
              </w:numPr>
              <w:rPr>
                <w:rFonts w:cstheme="minorHAnsi"/>
                <w:sz w:val="28"/>
                <w:szCs w:val="28"/>
              </w:rPr>
            </w:pPr>
            <w:r w:rsidRPr="00EC4197">
              <w:rPr>
                <w:rFonts w:cstheme="minorHAnsi"/>
                <w:sz w:val="28"/>
                <w:szCs w:val="28"/>
              </w:rPr>
              <w:t>Installation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Performance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Volume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Load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Stress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Penetration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Migration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Compatibility testing</w:t>
            </w:r>
          </w:p>
          <w:p w:rsidR="001623C6" w:rsidRPr="00EC4197" w:rsidRDefault="001623C6" w:rsidP="00B31637">
            <w:pPr>
              <w:pStyle w:val="ListParagraph"/>
              <w:numPr>
                <w:ilvl w:val="0"/>
                <w:numId w:val="5"/>
              </w:numPr>
              <w:rPr>
                <w:rFonts w:cstheme="minorHAnsi"/>
                <w:sz w:val="28"/>
                <w:szCs w:val="28"/>
              </w:rPr>
            </w:pPr>
            <w:r w:rsidRPr="00EC4197">
              <w:rPr>
                <w:rFonts w:cstheme="minorHAnsi"/>
                <w:sz w:val="28"/>
                <w:szCs w:val="28"/>
              </w:rPr>
              <w:t>Security testing</w:t>
            </w:r>
          </w:p>
        </w:tc>
      </w:tr>
    </w:tbl>
    <w:p w:rsidR="00681AF2" w:rsidRPr="00EC4197" w:rsidRDefault="00681AF2" w:rsidP="001623C6">
      <w:pPr>
        <w:pStyle w:val="ListParagraph"/>
        <w:ind w:left="360"/>
        <w:rPr>
          <w:rFonts w:cstheme="minorHAnsi"/>
          <w:sz w:val="28"/>
          <w:szCs w:val="28"/>
        </w:rPr>
      </w:pPr>
    </w:p>
    <w:p w:rsidR="00681AF2" w:rsidRPr="00EC4197" w:rsidRDefault="00681AF2" w:rsidP="00681AF2">
      <w:pPr>
        <w:pStyle w:val="ListParagraph"/>
        <w:numPr>
          <w:ilvl w:val="0"/>
          <w:numId w:val="2"/>
        </w:numPr>
        <w:rPr>
          <w:rFonts w:cstheme="minorHAnsi"/>
          <w:sz w:val="28"/>
          <w:szCs w:val="28"/>
        </w:rPr>
      </w:pPr>
      <w:r w:rsidRPr="00EC4197">
        <w:rPr>
          <w:rFonts w:cstheme="minorHAnsi"/>
          <w:sz w:val="28"/>
          <w:szCs w:val="28"/>
        </w:rPr>
        <w:t xml:space="preserve"> Difference between Smoke and Sanity Testing.</w:t>
      </w:r>
    </w:p>
    <w:p w:rsidR="00681AF2" w:rsidRPr="00EC4197" w:rsidRDefault="00681AF2" w:rsidP="00681AF2">
      <w:pPr>
        <w:pStyle w:val="ListParagraph"/>
        <w:numPr>
          <w:ilvl w:val="0"/>
          <w:numId w:val="3"/>
        </w:numPr>
        <w:rPr>
          <w:rFonts w:cstheme="minorHAnsi"/>
          <w:sz w:val="28"/>
          <w:szCs w:val="28"/>
        </w:rPr>
      </w:pPr>
    </w:p>
    <w:tbl>
      <w:tblPr>
        <w:tblStyle w:val="TableGrid"/>
        <w:tblW w:w="0" w:type="auto"/>
        <w:tblInd w:w="360" w:type="dxa"/>
        <w:tblLook w:val="04A0" w:firstRow="1" w:lastRow="0" w:firstColumn="1" w:lastColumn="0" w:noHBand="0" w:noVBand="1"/>
      </w:tblPr>
      <w:tblGrid>
        <w:gridCol w:w="769"/>
        <w:gridCol w:w="3969"/>
        <w:gridCol w:w="3918"/>
      </w:tblGrid>
      <w:tr w:rsidR="00BC7062" w:rsidRPr="00EC4197" w:rsidTr="00BC7062">
        <w:tc>
          <w:tcPr>
            <w:tcW w:w="769" w:type="dxa"/>
          </w:tcPr>
          <w:p w:rsidR="00BC7062" w:rsidRPr="00EC4197" w:rsidRDefault="0049795B" w:rsidP="00BC7062">
            <w:pPr>
              <w:pStyle w:val="ListParagraph"/>
              <w:ind w:left="0"/>
              <w:jc w:val="center"/>
              <w:rPr>
                <w:rFonts w:cstheme="minorHAnsi"/>
                <w:color w:val="FF0000"/>
                <w:sz w:val="28"/>
                <w:szCs w:val="28"/>
              </w:rPr>
            </w:pPr>
            <w:r w:rsidRPr="00EC4197">
              <w:rPr>
                <w:rFonts w:cstheme="minorHAnsi"/>
                <w:color w:val="FF0000"/>
                <w:sz w:val="28"/>
                <w:szCs w:val="28"/>
              </w:rPr>
              <w:t>SL.</w:t>
            </w:r>
            <w:r w:rsidR="00BC7062" w:rsidRPr="00EC4197">
              <w:rPr>
                <w:rFonts w:cstheme="minorHAnsi"/>
                <w:color w:val="FF0000"/>
                <w:sz w:val="28"/>
                <w:szCs w:val="28"/>
              </w:rPr>
              <w:t xml:space="preserve"> No.</w:t>
            </w:r>
          </w:p>
        </w:tc>
        <w:tc>
          <w:tcPr>
            <w:tcW w:w="3969" w:type="dxa"/>
          </w:tcPr>
          <w:p w:rsidR="00BC7062" w:rsidRPr="00EC4197" w:rsidRDefault="00BC7062" w:rsidP="00BC7062">
            <w:pPr>
              <w:pStyle w:val="ListParagraph"/>
              <w:ind w:left="0"/>
              <w:jc w:val="center"/>
              <w:rPr>
                <w:rFonts w:cstheme="minorHAnsi"/>
                <w:color w:val="FF0000"/>
                <w:sz w:val="28"/>
                <w:szCs w:val="28"/>
              </w:rPr>
            </w:pPr>
            <w:r w:rsidRPr="00EC4197">
              <w:rPr>
                <w:rFonts w:cstheme="minorHAnsi"/>
                <w:color w:val="FF0000"/>
                <w:sz w:val="28"/>
                <w:szCs w:val="28"/>
              </w:rPr>
              <w:t>Smoke Testing</w:t>
            </w:r>
          </w:p>
        </w:tc>
        <w:tc>
          <w:tcPr>
            <w:tcW w:w="3918" w:type="dxa"/>
          </w:tcPr>
          <w:p w:rsidR="00BC7062" w:rsidRPr="00EC4197" w:rsidRDefault="00BC7062" w:rsidP="00BC7062">
            <w:pPr>
              <w:pStyle w:val="ListParagraph"/>
              <w:ind w:left="0"/>
              <w:jc w:val="center"/>
              <w:rPr>
                <w:rFonts w:cstheme="minorHAnsi"/>
                <w:color w:val="FF0000"/>
                <w:sz w:val="28"/>
                <w:szCs w:val="28"/>
              </w:rPr>
            </w:pPr>
            <w:r w:rsidRPr="00EC4197">
              <w:rPr>
                <w:rFonts w:cstheme="minorHAnsi"/>
                <w:color w:val="FF0000"/>
                <w:sz w:val="28"/>
                <w:szCs w:val="28"/>
              </w:rPr>
              <w:t>Sanity Testing</w:t>
            </w:r>
          </w:p>
        </w:tc>
      </w:tr>
      <w:tr w:rsidR="00BC7062" w:rsidRPr="00EC4197" w:rsidTr="00BC7062">
        <w:tc>
          <w:tcPr>
            <w:tcW w:w="7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1</w:t>
            </w:r>
          </w:p>
        </w:tc>
        <w:tc>
          <w:tcPr>
            <w:tcW w:w="39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Smoke testing is a subset of regression testing</w:t>
            </w:r>
          </w:p>
        </w:tc>
        <w:tc>
          <w:tcPr>
            <w:tcW w:w="3918"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Sanity testing is a subset of acceptance testing</w:t>
            </w:r>
          </w:p>
        </w:tc>
      </w:tr>
      <w:tr w:rsidR="00BC7062" w:rsidRPr="00EC4197" w:rsidTr="00BC7062">
        <w:tc>
          <w:tcPr>
            <w:tcW w:w="7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2</w:t>
            </w:r>
          </w:p>
        </w:tc>
        <w:tc>
          <w:tcPr>
            <w:tcW w:w="39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Smoke testing is done by developer or tester</w:t>
            </w:r>
          </w:p>
        </w:tc>
        <w:tc>
          <w:tcPr>
            <w:tcW w:w="3918"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Sanity testing is performed by testers</w:t>
            </w:r>
          </w:p>
        </w:tc>
      </w:tr>
      <w:tr w:rsidR="00BC7062" w:rsidRPr="00EC4197" w:rsidTr="00BC7062">
        <w:tc>
          <w:tcPr>
            <w:tcW w:w="7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3</w:t>
            </w:r>
          </w:p>
        </w:tc>
        <w:tc>
          <w:tcPr>
            <w:tcW w:w="39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Smoke testing is scripted / documented</w:t>
            </w:r>
          </w:p>
        </w:tc>
        <w:tc>
          <w:tcPr>
            <w:tcW w:w="3918"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Sanity testing is not scripted or documented</w:t>
            </w:r>
          </w:p>
          <w:p w:rsidR="00BC7062" w:rsidRPr="00EC4197" w:rsidRDefault="00BC7062" w:rsidP="001623C6">
            <w:pPr>
              <w:pStyle w:val="ListParagraph"/>
              <w:ind w:left="0"/>
              <w:rPr>
                <w:rFonts w:cstheme="minorHAnsi"/>
                <w:sz w:val="28"/>
                <w:szCs w:val="28"/>
              </w:rPr>
            </w:pPr>
          </w:p>
        </w:tc>
      </w:tr>
      <w:tr w:rsidR="00BC7062" w:rsidRPr="00EC4197" w:rsidTr="00BC7062">
        <w:tc>
          <w:tcPr>
            <w:tcW w:w="7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4</w:t>
            </w:r>
          </w:p>
        </w:tc>
        <w:tc>
          <w:tcPr>
            <w:tcW w:w="39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Smoke testing is performed after software build to ascertain that critical functionality of software is working fine</w:t>
            </w:r>
          </w:p>
        </w:tc>
        <w:tc>
          <w:tcPr>
            <w:tcW w:w="3918" w:type="dxa"/>
          </w:tcPr>
          <w:p w:rsidR="00BC7062" w:rsidRPr="00EC4197" w:rsidRDefault="00BC7062" w:rsidP="001623C6">
            <w:pPr>
              <w:pStyle w:val="ListParagraph"/>
              <w:ind w:left="0"/>
              <w:rPr>
                <w:rFonts w:cstheme="minorHAnsi"/>
                <w:sz w:val="28"/>
                <w:szCs w:val="28"/>
              </w:rPr>
            </w:pPr>
            <w:r w:rsidRPr="00EC4197">
              <w:rPr>
                <w:rFonts w:cstheme="minorHAnsi"/>
                <w:sz w:val="28"/>
                <w:szCs w:val="28"/>
              </w:rPr>
              <w:t xml:space="preserve">After receiving software build, with minor changes in code or functionality, Sanity testing is performed to ascertain that all </w:t>
            </w:r>
            <w:r w:rsidRPr="00EC4197">
              <w:rPr>
                <w:rFonts w:cstheme="minorHAnsi"/>
                <w:sz w:val="28"/>
                <w:szCs w:val="28"/>
              </w:rPr>
              <w:lastRenderedPageBreak/>
              <w:t>the bug have been fixed and no further issues are introduced due to these changes.</w:t>
            </w:r>
          </w:p>
        </w:tc>
      </w:tr>
      <w:tr w:rsidR="00BC7062" w:rsidRPr="00EC4197" w:rsidTr="00BC7062">
        <w:tc>
          <w:tcPr>
            <w:tcW w:w="769" w:type="dxa"/>
          </w:tcPr>
          <w:p w:rsidR="00BC7062" w:rsidRPr="00EC4197" w:rsidRDefault="00BC7062" w:rsidP="001623C6">
            <w:pPr>
              <w:pStyle w:val="ListParagraph"/>
              <w:ind w:left="0"/>
              <w:rPr>
                <w:rFonts w:cstheme="minorHAnsi"/>
                <w:sz w:val="28"/>
                <w:szCs w:val="28"/>
              </w:rPr>
            </w:pPr>
            <w:r w:rsidRPr="00EC4197">
              <w:rPr>
                <w:rFonts w:cstheme="minorHAnsi"/>
                <w:sz w:val="28"/>
                <w:szCs w:val="28"/>
              </w:rPr>
              <w:lastRenderedPageBreak/>
              <w:t>5</w:t>
            </w:r>
          </w:p>
        </w:tc>
        <w:tc>
          <w:tcPr>
            <w:tcW w:w="3969" w:type="dxa"/>
          </w:tcPr>
          <w:p w:rsidR="00BC7062" w:rsidRPr="00EC4197" w:rsidRDefault="00772AD5" w:rsidP="001623C6">
            <w:pPr>
              <w:pStyle w:val="ListParagraph"/>
              <w:ind w:left="0"/>
              <w:rPr>
                <w:rFonts w:cstheme="minorHAnsi"/>
                <w:sz w:val="28"/>
                <w:szCs w:val="28"/>
              </w:rPr>
            </w:pPr>
            <w:r w:rsidRPr="00EC4197">
              <w:rPr>
                <w:rFonts w:cstheme="minorHAnsi"/>
                <w:sz w:val="28"/>
                <w:szCs w:val="28"/>
              </w:rPr>
              <w:t xml:space="preserve">Smoke testing </w:t>
            </w:r>
            <w:r w:rsidR="00C7210A" w:rsidRPr="00EC4197">
              <w:rPr>
                <w:rFonts w:cstheme="minorHAnsi"/>
                <w:sz w:val="28"/>
                <w:szCs w:val="28"/>
              </w:rPr>
              <w:t xml:space="preserve">is like General Health </w:t>
            </w:r>
            <w:r w:rsidR="00B46E58" w:rsidRPr="00EC4197">
              <w:rPr>
                <w:rFonts w:cstheme="minorHAnsi"/>
                <w:sz w:val="28"/>
                <w:szCs w:val="28"/>
              </w:rPr>
              <w:t>Check-up</w:t>
            </w:r>
          </w:p>
        </w:tc>
        <w:tc>
          <w:tcPr>
            <w:tcW w:w="3918" w:type="dxa"/>
          </w:tcPr>
          <w:p w:rsidR="00BC7062" w:rsidRPr="00EC4197" w:rsidRDefault="00C7210A" w:rsidP="001623C6">
            <w:pPr>
              <w:pStyle w:val="ListParagraph"/>
              <w:ind w:left="0"/>
              <w:rPr>
                <w:rFonts w:cstheme="minorHAnsi"/>
                <w:sz w:val="28"/>
                <w:szCs w:val="28"/>
              </w:rPr>
            </w:pPr>
            <w:r w:rsidRPr="00EC4197">
              <w:rPr>
                <w:rFonts w:cstheme="minorHAnsi"/>
                <w:sz w:val="28"/>
                <w:szCs w:val="28"/>
              </w:rPr>
              <w:t xml:space="preserve">Sanity testing is like Specialized health </w:t>
            </w:r>
            <w:r w:rsidR="00B46E58" w:rsidRPr="00EC4197">
              <w:rPr>
                <w:rFonts w:cstheme="minorHAnsi"/>
                <w:sz w:val="28"/>
                <w:szCs w:val="28"/>
              </w:rPr>
              <w:t>check-up</w:t>
            </w:r>
          </w:p>
        </w:tc>
      </w:tr>
    </w:tbl>
    <w:p w:rsidR="001623C6" w:rsidRPr="00EC4197" w:rsidRDefault="001623C6" w:rsidP="001623C6">
      <w:pPr>
        <w:pStyle w:val="ListParagraph"/>
        <w:ind w:left="360"/>
        <w:rPr>
          <w:rFonts w:cstheme="minorHAnsi"/>
          <w:sz w:val="28"/>
          <w:szCs w:val="28"/>
        </w:rPr>
      </w:pPr>
    </w:p>
    <w:p w:rsidR="000A6A50" w:rsidRPr="00EC4197" w:rsidRDefault="00B46E58" w:rsidP="00B46E58">
      <w:pPr>
        <w:pStyle w:val="ListParagraph"/>
        <w:numPr>
          <w:ilvl w:val="0"/>
          <w:numId w:val="2"/>
        </w:numPr>
        <w:rPr>
          <w:rFonts w:cstheme="minorHAnsi"/>
          <w:sz w:val="28"/>
          <w:szCs w:val="28"/>
        </w:rPr>
      </w:pPr>
      <w:r w:rsidRPr="00EC4197">
        <w:rPr>
          <w:rFonts w:cstheme="minorHAnsi"/>
          <w:sz w:val="28"/>
          <w:szCs w:val="28"/>
        </w:rPr>
        <w:t xml:space="preserve"> </w:t>
      </w:r>
      <w:r w:rsidR="00113412" w:rsidRPr="00EC4197">
        <w:rPr>
          <w:rFonts w:cstheme="minorHAnsi"/>
          <w:sz w:val="28"/>
          <w:szCs w:val="28"/>
        </w:rPr>
        <w:t>What is 7 key principles?</w:t>
      </w:r>
    </w:p>
    <w:p w:rsidR="00113412" w:rsidRPr="00EC4197" w:rsidRDefault="00113412" w:rsidP="00113412">
      <w:pPr>
        <w:pStyle w:val="ListParagraph"/>
        <w:numPr>
          <w:ilvl w:val="0"/>
          <w:numId w:val="3"/>
        </w:numPr>
        <w:rPr>
          <w:rFonts w:cstheme="minorHAnsi"/>
          <w:sz w:val="28"/>
          <w:szCs w:val="28"/>
        </w:rPr>
      </w:pPr>
      <w:r w:rsidRPr="00EC4197">
        <w:rPr>
          <w:rFonts w:cstheme="minorHAnsi"/>
          <w:sz w:val="28"/>
          <w:szCs w:val="28"/>
        </w:rPr>
        <w:t xml:space="preserve"> 1.Testing shows presence of defect.</w:t>
      </w:r>
    </w:p>
    <w:p w:rsidR="00113412" w:rsidRPr="00EC4197" w:rsidRDefault="00113412" w:rsidP="00113412">
      <w:pPr>
        <w:pStyle w:val="ListParagraph"/>
        <w:ind w:left="360"/>
        <w:rPr>
          <w:rFonts w:cstheme="minorHAnsi"/>
          <w:sz w:val="28"/>
          <w:szCs w:val="28"/>
        </w:rPr>
      </w:pPr>
      <w:r w:rsidRPr="00EC4197">
        <w:rPr>
          <w:rFonts w:cstheme="minorHAnsi"/>
          <w:sz w:val="28"/>
          <w:szCs w:val="28"/>
        </w:rPr>
        <w:t xml:space="preserve"> 2. Exhaustive testing is impossible.</w:t>
      </w:r>
    </w:p>
    <w:p w:rsidR="00113412" w:rsidRPr="00EC4197" w:rsidRDefault="00113412" w:rsidP="00113412">
      <w:pPr>
        <w:pStyle w:val="ListParagraph"/>
        <w:ind w:left="360"/>
        <w:rPr>
          <w:rFonts w:cstheme="minorHAnsi"/>
          <w:sz w:val="28"/>
          <w:szCs w:val="28"/>
        </w:rPr>
      </w:pPr>
      <w:r w:rsidRPr="00EC4197">
        <w:rPr>
          <w:rFonts w:cstheme="minorHAnsi"/>
          <w:sz w:val="28"/>
          <w:szCs w:val="28"/>
        </w:rPr>
        <w:t xml:space="preserve"> 3. Early Testing.</w:t>
      </w:r>
    </w:p>
    <w:p w:rsidR="00113412" w:rsidRPr="00EC4197" w:rsidRDefault="00113412" w:rsidP="00113412">
      <w:pPr>
        <w:pStyle w:val="ListParagraph"/>
        <w:ind w:left="360"/>
        <w:rPr>
          <w:rFonts w:cstheme="minorHAnsi"/>
          <w:sz w:val="28"/>
          <w:szCs w:val="28"/>
        </w:rPr>
      </w:pPr>
      <w:r w:rsidRPr="00EC4197">
        <w:rPr>
          <w:rFonts w:cstheme="minorHAnsi"/>
          <w:sz w:val="28"/>
          <w:szCs w:val="28"/>
        </w:rPr>
        <w:t xml:space="preserve"> 4. Defect clustering.</w:t>
      </w:r>
    </w:p>
    <w:p w:rsidR="00113412" w:rsidRPr="00EC4197" w:rsidRDefault="00113412" w:rsidP="00113412">
      <w:pPr>
        <w:pStyle w:val="ListParagraph"/>
        <w:ind w:left="360"/>
        <w:rPr>
          <w:rFonts w:cstheme="minorHAnsi"/>
          <w:sz w:val="28"/>
          <w:szCs w:val="28"/>
        </w:rPr>
      </w:pPr>
      <w:r w:rsidRPr="00EC4197">
        <w:rPr>
          <w:rFonts w:cstheme="minorHAnsi"/>
          <w:sz w:val="28"/>
          <w:szCs w:val="28"/>
        </w:rPr>
        <w:t xml:space="preserve"> 5. Pesticide paradox</w:t>
      </w:r>
    </w:p>
    <w:p w:rsidR="00113412" w:rsidRPr="00EC4197" w:rsidRDefault="00113412" w:rsidP="00113412">
      <w:pPr>
        <w:pStyle w:val="ListParagraph"/>
        <w:ind w:left="360"/>
        <w:rPr>
          <w:rFonts w:cstheme="minorHAnsi"/>
          <w:sz w:val="28"/>
          <w:szCs w:val="28"/>
        </w:rPr>
      </w:pPr>
      <w:r w:rsidRPr="00EC4197">
        <w:rPr>
          <w:rFonts w:cstheme="minorHAnsi"/>
          <w:sz w:val="28"/>
          <w:szCs w:val="28"/>
        </w:rPr>
        <w:t xml:space="preserve"> 6. Testing is context dependent.</w:t>
      </w:r>
    </w:p>
    <w:p w:rsidR="00113412" w:rsidRPr="00EC4197" w:rsidRDefault="00113412" w:rsidP="00113412">
      <w:pPr>
        <w:pStyle w:val="ListParagraph"/>
        <w:ind w:left="360"/>
        <w:rPr>
          <w:rFonts w:cstheme="minorHAnsi"/>
          <w:sz w:val="28"/>
          <w:szCs w:val="28"/>
        </w:rPr>
      </w:pPr>
      <w:r w:rsidRPr="00EC4197">
        <w:rPr>
          <w:rFonts w:cstheme="minorHAnsi"/>
          <w:sz w:val="28"/>
          <w:szCs w:val="28"/>
        </w:rPr>
        <w:t xml:space="preserve"> 7. Absence of error fallacy.</w:t>
      </w:r>
    </w:p>
    <w:p w:rsidR="00E95E59" w:rsidRPr="00EC4197" w:rsidRDefault="00E95E59" w:rsidP="00113412">
      <w:pPr>
        <w:pStyle w:val="ListParagraph"/>
        <w:ind w:left="360"/>
        <w:rPr>
          <w:rFonts w:cstheme="minorHAnsi"/>
          <w:sz w:val="28"/>
          <w:szCs w:val="28"/>
        </w:rPr>
      </w:pPr>
    </w:p>
    <w:p w:rsidR="00ED7847" w:rsidRPr="00EC4197" w:rsidRDefault="00E95E59" w:rsidP="00ED7847">
      <w:pPr>
        <w:pStyle w:val="ListParagraph"/>
        <w:numPr>
          <w:ilvl w:val="0"/>
          <w:numId w:val="2"/>
        </w:numPr>
        <w:rPr>
          <w:rFonts w:cstheme="minorHAnsi"/>
          <w:sz w:val="28"/>
          <w:szCs w:val="28"/>
        </w:rPr>
      </w:pPr>
      <w:r w:rsidRPr="00EC4197">
        <w:rPr>
          <w:rFonts w:cstheme="minorHAnsi"/>
          <w:sz w:val="28"/>
          <w:szCs w:val="28"/>
        </w:rPr>
        <w:t xml:space="preserve"> Difference between Verification &amp; Validation.</w:t>
      </w:r>
    </w:p>
    <w:p w:rsidR="00ED7847" w:rsidRPr="00EC4197" w:rsidRDefault="00ED7847" w:rsidP="00ED7847">
      <w:pPr>
        <w:pStyle w:val="ListParagraph"/>
        <w:numPr>
          <w:ilvl w:val="0"/>
          <w:numId w:val="3"/>
        </w:numPr>
        <w:rPr>
          <w:rFonts w:cstheme="minorHAnsi"/>
          <w:sz w:val="28"/>
          <w:szCs w:val="28"/>
        </w:rPr>
      </w:pPr>
    </w:p>
    <w:tbl>
      <w:tblPr>
        <w:tblStyle w:val="TableGrid"/>
        <w:tblW w:w="0" w:type="auto"/>
        <w:tblInd w:w="360" w:type="dxa"/>
        <w:tblLook w:val="04A0" w:firstRow="1" w:lastRow="0" w:firstColumn="1" w:lastColumn="0" w:noHBand="0" w:noVBand="1"/>
      </w:tblPr>
      <w:tblGrid>
        <w:gridCol w:w="769"/>
        <w:gridCol w:w="3686"/>
        <w:gridCol w:w="4201"/>
      </w:tblGrid>
      <w:tr w:rsidR="00E95E59" w:rsidRPr="00EC4197" w:rsidTr="00E95E59">
        <w:tc>
          <w:tcPr>
            <w:tcW w:w="769" w:type="dxa"/>
          </w:tcPr>
          <w:p w:rsidR="00E95E59" w:rsidRPr="00EC4197" w:rsidRDefault="0049795B" w:rsidP="00E95E59">
            <w:pPr>
              <w:pStyle w:val="ListParagraph"/>
              <w:ind w:left="0"/>
              <w:jc w:val="center"/>
              <w:rPr>
                <w:rFonts w:cstheme="minorHAnsi"/>
                <w:color w:val="FF0000"/>
                <w:sz w:val="28"/>
                <w:szCs w:val="28"/>
              </w:rPr>
            </w:pPr>
            <w:r w:rsidRPr="00EC4197">
              <w:rPr>
                <w:rFonts w:cstheme="minorHAnsi"/>
                <w:color w:val="FF0000"/>
                <w:sz w:val="28"/>
                <w:szCs w:val="28"/>
              </w:rPr>
              <w:t>SL.</w:t>
            </w:r>
            <w:r w:rsidR="00E95E59" w:rsidRPr="00EC4197">
              <w:rPr>
                <w:rFonts w:cstheme="minorHAnsi"/>
                <w:color w:val="FF0000"/>
                <w:sz w:val="28"/>
                <w:szCs w:val="28"/>
              </w:rPr>
              <w:t xml:space="preserve"> No.</w:t>
            </w:r>
          </w:p>
        </w:tc>
        <w:tc>
          <w:tcPr>
            <w:tcW w:w="3686" w:type="dxa"/>
          </w:tcPr>
          <w:p w:rsidR="00E95E59" w:rsidRPr="00EC4197" w:rsidRDefault="00E95E59" w:rsidP="00E95E59">
            <w:pPr>
              <w:pStyle w:val="ListParagraph"/>
              <w:ind w:left="0"/>
              <w:jc w:val="center"/>
              <w:rPr>
                <w:rFonts w:cstheme="minorHAnsi"/>
                <w:color w:val="FF0000"/>
                <w:sz w:val="28"/>
                <w:szCs w:val="28"/>
              </w:rPr>
            </w:pPr>
            <w:r w:rsidRPr="00EC4197">
              <w:rPr>
                <w:rFonts w:cstheme="minorHAnsi"/>
                <w:color w:val="FF0000"/>
                <w:sz w:val="28"/>
                <w:szCs w:val="28"/>
              </w:rPr>
              <w:t>Verification</w:t>
            </w:r>
          </w:p>
        </w:tc>
        <w:tc>
          <w:tcPr>
            <w:tcW w:w="4201" w:type="dxa"/>
          </w:tcPr>
          <w:p w:rsidR="00E95E59" w:rsidRPr="00EC4197" w:rsidRDefault="00E95E59" w:rsidP="00E95E59">
            <w:pPr>
              <w:pStyle w:val="ListParagraph"/>
              <w:ind w:left="0"/>
              <w:jc w:val="center"/>
              <w:rPr>
                <w:rFonts w:cstheme="minorHAnsi"/>
                <w:color w:val="FF0000"/>
                <w:sz w:val="28"/>
                <w:szCs w:val="28"/>
              </w:rPr>
            </w:pPr>
            <w:r w:rsidRPr="00EC4197">
              <w:rPr>
                <w:rFonts w:cstheme="minorHAnsi"/>
                <w:color w:val="FF0000"/>
                <w:sz w:val="28"/>
                <w:szCs w:val="28"/>
              </w:rPr>
              <w:t>Validation</w:t>
            </w:r>
          </w:p>
        </w:tc>
      </w:tr>
      <w:tr w:rsidR="00E95E59" w:rsidRPr="00EC4197" w:rsidTr="00E95E59">
        <w:tc>
          <w:tcPr>
            <w:tcW w:w="769" w:type="dxa"/>
          </w:tcPr>
          <w:p w:rsidR="00E95E59" w:rsidRPr="00EC4197" w:rsidRDefault="00E95E59" w:rsidP="00672FBB">
            <w:pPr>
              <w:pStyle w:val="ListParagraph"/>
              <w:ind w:left="0"/>
              <w:jc w:val="center"/>
              <w:rPr>
                <w:rFonts w:cstheme="minorHAnsi"/>
                <w:sz w:val="28"/>
                <w:szCs w:val="28"/>
              </w:rPr>
            </w:pPr>
            <w:r w:rsidRPr="00EC4197">
              <w:rPr>
                <w:rFonts w:cstheme="minorHAnsi"/>
                <w:sz w:val="28"/>
                <w:szCs w:val="28"/>
              </w:rPr>
              <w:t>1</w:t>
            </w:r>
          </w:p>
          <w:p w:rsidR="00E95E59" w:rsidRPr="00EC4197" w:rsidRDefault="00E95E59" w:rsidP="00672FBB">
            <w:pPr>
              <w:pStyle w:val="ListParagraph"/>
              <w:ind w:left="0"/>
              <w:jc w:val="center"/>
              <w:rPr>
                <w:rFonts w:cstheme="minorHAnsi"/>
                <w:sz w:val="28"/>
                <w:szCs w:val="28"/>
              </w:rPr>
            </w:pPr>
          </w:p>
        </w:tc>
        <w:tc>
          <w:tcPr>
            <w:tcW w:w="3686" w:type="dxa"/>
          </w:tcPr>
          <w:p w:rsidR="00E95E59" w:rsidRPr="00EC4197" w:rsidRDefault="00E95E59" w:rsidP="00E95E59">
            <w:pPr>
              <w:pStyle w:val="ListParagraph"/>
              <w:ind w:left="0" w:firstLine="720"/>
              <w:rPr>
                <w:rFonts w:cstheme="minorHAnsi"/>
                <w:sz w:val="28"/>
                <w:szCs w:val="28"/>
              </w:rPr>
            </w:pPr>
            <w:r w:rsidRPr="00EC4197">
              <w:rPr>
                <w:rFonts w:cstheme="minorHAnsi"/>
                <w:sz w:val="28"/>
                <w:szCs w:val="28"/>
              </w:rPr>
              <w:t>Verification is performed before coding</w:t>
            </w:r>
          </w:p>
        </w:tc>
        <w:tc>
          <w:tcPr>
            <w:tcW w:w="4201" w:type="dxa"/>
          </w:tcPr>
          <w:p w:rsidR="00E95E59" w:rsidRPr="00EC4197" w:rsidRDefault="00E95E59" w:rsidP="00E95E59">
            <w:pPr>
              <w:pStyle w:val="ListParagraph"/>
              <w:ind w:left="0"/>
              <w:rPr>
                <w:rFonts w:cstheme="minorHAnsi"/>
                <w:sz w:val="28"/>
                <w:szCs w:val="28"/>
              </w:rPr>
            </w:pPr>
            <w:r w:rsidRPr="00EC4197">
              <w:rPr>
                <w:rFonts w:cstheme="minorHAnsi"/>
                <w:sz w:val="28"/>
                <w:szCs w:val="28"/>
              </w:rPr>
              <w:t>Validation is performed after coding</w:t>
            </w:r>
          </w:p>
        </w:tc>
      </w:tr>
      <w:tr w:rsidR="00E95E59" w:rsidRPr="00EC4197" w:rsidTr="00E95E59">
        <w:tc>
          <w:tcPr>
            <w:tcW w:w="769" w:type="dxa"/>
          </w:tcPr>
          <w:p w:rsidR="00E95E59" w:rsidRPr="00EC4197" w:rsidRDefault="00E95E59" w:rsidP="00672FBB">
            <w:pPr>
              <w:pStyle w:val="ListParagraph"/>
              <w:ind w:left="0"/>
              <w:jc w:val="center"/>
              <w:rPr>
                <w:rFonts w:cstheme="minorHAnsi"/>
                <w:sz w:val="28"/>
                <w:szCs w:val="28"/>
              </w:rPr>
            </w:pPr>
            <w:r w:rsidRPr="00EC4197">
              <w:rPr>
                <w:rFonts w:cstheme="minorHAnsi"/>
                <w:sz w:val="28"/>
                <w:szCs w:val="28"/>
              </w:rPr>
              <w:t>2</w:t>
            </w:r>
          </w:p>
        </w:tc>
        <w:tc>
          <w:tcPr>
            <w:tcW w:w="3686" w:type="dxa"/>
          </w:tcPr>
          <w:p w:rsidR="00E95E59" w:rsidRPr="00EC4197" w:rsidRDefault="00E95E59" w:rsidP="00E95E59">
            <w:pPr>
              <w:pStyle w:val="ListParagraph"/>
              <w:ind w:left="0"/>
              <w:rPr>
                <w:rFonts w:cstheme="minorHAnsi"/>
                <w:sz w:val="28"/>
                <w:szCs w:val="28"/>
              </w:rPr>
            </w:pPr>
            <w:r w:rsidRPr="00EC4197">
              <w:rPr>
                <w:rFonts w:cstheme="minorHAnsi"/>
                <w:sz w:val="28"/>
                <w:szCs w:val="28"/>
              </w:rPr>
              <w:t>Verification is a static testing</w:t>
            </w:r>
          </w:p>
        </w:tc>
        <w:tc>
          <w:tcPr>
            <w:tcW w:w="4201" w:type="dxa"/>
          </w:tcPr>
          <w:p w:rsidR="00E95E59" w:rsidRPr="00EC4197" w:rsidRDefault="00E95E59" w:rsidP="00E95E59">
            <w:pPr>
              <w:pStyle w:val="ListParagraph"/>
              <w:ind w:left="0"/>
              <w:rPr>
                <w:rFonts w:cstheme="minorHAnsi"/>
                <w:sz w:val="28"/>
                <w:szCs w:val="28"/>
              </w:rPr>
            </w:pPr>
            <w:r w:rsidRPr="00EC4197">
              <w:rPr>
                <w:rFonts w:cstheme="minorHAnsi"/>
                <w:sz w:val="28"/>
                <w:szCs w:val="28"/>
              </w:rPr>
              <w:t>Validation is a dynamic testing</w:t>
            </w:r>
          </w:p>
        </w:tc>
      </w:tr>
      <w:tr w:rsidR="00E95E59" w:rsidRPr="00EC4197" w:rsidTr="00E95E59">
        <w:tc>
          <w:tcPr>
            <w:tcW w:w="769" w:type="dxa"/>
          </w:tcPr>
          <w:p w:rsidR="00E95E59" w:rsidRPr="00EC4197" w:rsidRDefault="00E95E59" w:rsidP="00672FBB">
            <w:pPr>
              <w:jc w:val="center"/>
              <w:rPr>
                <w:rFonts w:cstheme="minorHAnsi"/>
                <w:sz w:val="28"/>
                <w:szCs w:val="28"/>
              </w:rPr>
            </w:pPr>
            <w:r w:rsidRPr="00EC4197">
              <w:rPr>
                <w:rFonts w:cstheme="minorHAnsi"/>
                <w:sz w:val="28"/>
                <w:szCs w:val="28"/>
              </w:rPr>
              <w:t>3</w:t>
            </w:r>
          </w:p>
        </w:tc>
        <w:tc>
          <w:tcPr>
            <w:tcW w:w="3686" w:type="dxa"/>
          </w:tcPr>
          <w:p w:rsidR="00E95E59" w:rsidRPr="00EC4197" w:rsidRDefault="00E95E59" w:rsidP="00E95E59">
            <w:pPr>
              <w:pStyle w:val="ListParagraph"/>
              <w:ind w:left="0"/>
              <w:rPr>
                <w:rFonts w:cstheme="minorHAnsi"/>
                <w:sz w:val="28"/>
                <w:szCs w:val="28"/>
              </w:rPr>
            </w:pPr>
            <w:r w:rsidRPr="00EC4197">
              <w:rPr>
                <w:rFonts w:cstheme="minorHAnsi"/>
                <w:sz w:val="28"/>
                <w:szCs w:val="28"/>
              </w:rPr>
              <w:t>Verification is a black box testing</w:t>
            </w:r>
          </w:p>
        </w:tc>
        <w:tc>
          <w:tcPr>
            <w:tcW w:w="4201" w:type="dxa"/>
          </w:tcPr>
          <w:p w:rsidR="00E95E59" w:rsidRPr="00EC4197" w:rsidRDefault="00E95E59" w:rsidP="00E95E59">
            <w:pPr>
              <w:pStyle w:val="ListParagraph"/>
              <w:ind w:left="0"/>
              <w:rPr>
                <w:rFonts w:cstheme="minorHAnsi"/>
                <w:sz w:val="28"/>
                <w:szCs w:val="28"/>
              </w:rPr>
            </w:pPr>
            <w:r w:rsidRPr="00EC4197">
              <w:rPr>
                <w:rFonts w:cstheme="minorHAnsi"/>
                <w:sz w:val="28"/>
                <w:szCs w:val="28"/>
              </w:rPr>
              <w:t>Validation is a white box testing</w:t>
            </w:r>
          </w:p>
          <w:p w:rsidR="00E95E59" w:rsidRPr="00EC4197" w:rsidRDefault="00E95E59" w:rsidP="00E95E59">
            <w:pPr>
              <w:pStyle w:val="ListParagraph"/>
              <w:ind w:left="0"/>
              <w:rPr>
                <w:rFonts w:cstheme="minorHAnsi"/>
                <w:sz w:val="28"/>
                <w:szCs w:val="28"/>
              </w:rPr>
            </w:pPr>
          </w:p>
        </w:tc>
      </w:tr>
      <w:tr w:rsidR="00E95E59" w:rsidRPr="00EC4197" w:rsidTr="00E95E59">
        <w:tc>
          <w:tcPr>
            <w:tcW w:w="769" w:type="dxa"/>
          </w:tcPr>
          <w:p w:rsidR="00E95E59" w:rsidRPr="00EC4197" w:rsidRDefault="00E95E59" w:rsidP="00672FBB">
            <w:pPr>
              <w:pStyle w:val="ListParagraph"/>
              <w:ind w:left="0"/>
              <w:jc w:val="center"/>
              <w:rPr>
                <w:rFonts w:cstheme="minorHAnsi"/>
                <w:sz w:val="28"/>
                <w:szCs w:val="28"/>
              </w:rPr>
            </w:pPr>
            <w:r w:rsidRPr="00EC4197">
              <w:rPr>
                <w:rFonts w:cstheme="minorHAnsi"/>
                <w:sz w:val="28"/>
                <w:szCs w:val="28"/>
              </w:rPr>
              <w:t>4</w:t>
            </w:r>
          </w:p>
        </w:tc>
        <w:tc>
          <w:tcPr>
            <w:tcW w:w="3686" w:type="dxa"/>
          </w:tcPr>
          <w:p w:rsidR="00E95E59" w:rsidRPr="00EC4197" w:rsidRDefault="00672FBB" w:rsidP="00E95E59">
            <w:pPr>
              <w:pStyle w:val="ListParagraph"/>
              <w:ind w:left="0"/>
              <w:rPr>
                <w:rFonts w:cstheme="minorHAnsi"/>
                <w:sz w:val="28"/>
                <w:szCs w:val="28"/>
              </w:rPr>
            </w:pPr>
            <w:r w:rsidRPr="00EC4197">
              <w:rPr>
                <w:rFonts w:cstheme="minorHAnsi"/>
                <w:sz w:val="28"/>
                <w:szCs w:val="28"/>
              </w:rPr>
              <w:t xml:space="preserve">Verification </w:t>
            </w:r>
            <w:r w:rsidR="0013072E" w:rsidRPr="00EC4197">
              <w:rPr>
                <w:rFonts w:cstheme="minorHAnsi"/>
                <w:sz w:val="28"/>
                <w:szCs w:val="28"/>
              </w:rPr>
              <w:t>is carried out by</w:t>
            </w:r>
            <w:r w:rsidR="005A6FCC" w:rsidRPr="00EC4197">
              <w:rPr>
                <w:rFonts w:cstheme="minorHAnsi"/>
                <w:sz w:val="28"/>
                <w:szCs w:val="28"/>
              </w:rPr>
              <w:t xml:space="preserve"> software developer/ tester</w:t>
            </w:r>
            <w:r w:rsidR="0013072E" w:rsidRPr="00EC4197">
              <w:rPr>
                <w:rFonts w:cstheme="minorHAnsi"/>
                <w:sz w:val="28"/>
                <w:szCs w:val="28"/>
              </w:rPr>
              <w:t xml:space="preserve"> </w:t>
            </w:r>
          </w:p>
        </w:tc>
        <w:tc>
          <w:tcPr>
            <w:tcW w:w="4201" w:type="dxa"/>
          </w:tcPr>
          <w:p w:rsidR="00E95E59" w:rsidRPr="00EC4197" w:rsidRDefault="00672FBB" w:rsidP="00672FBB">
            <w:pPr>
              <w:pStyle w:val="ListParagraph"/>
              <w:ind w:left="0"/>
              <w:rPr>
                <w:rFonts w:cstheme="minorHAnsi"/>
                <w:sz w:val="28"/>
                <w:szCs w:val="28"/>
              </w:rPr>
            </w:pPr>
            <w:r w:rsidRPr="00EC4197">
              <w:rPr>
                <w:rFonts w:cstheme="minorHAnsi"/>
                <w:sz w:val="28"/>
                <w:szCs w:val="28"/>
              </w:rPr>
              <w:t xml:space="preserve">Validation is carried out by </w:t>
            </w:r>
            <w:r w:rsidR="005A6FCC" w:rsidRPr="00EC4197">
              <w:rPr>
                <w:rFonts w:cstheme="minorHAnsi"/>
                <w:sz w:val="28"/>
                <w:szCs w:val="28"/>
              </w:rPr>
              <w:t>testers.</w:t>
            </w:r>
          </w:p>
        </w:tc>
      </w:tr>
      <w:tr w:rsidR="00E95E59" w:rsidRPr="00EC4197" w:rsidTr="00E95E59">
        <w:tc>
          <w:tcPr>
            <w:tcW w:w="769" w:type="dxa"/>
          </w:tcPr>
          <w:p w:rsidR="00E95E59" w:rsidRPr="00EC4197" w:rsidRDefault="00672FBB" w:rsidP="00672FBB">
            <w:pPr>
              <w:pStyle w:val="ListParagraph"/>
              <w:ind w:left="0"/>
              <w:jc w:val="center"/>
              <w:rPr>
                <w:rFonts w:cstheme="minorHAnsi"/>
                <w:sz w:val="28"/>
                <w:szCs w:val="28"/>
              </w:rPr>
            </w:pPr>
            <w:r w:rsidRPr="00EC4197">
              <w:rPr>
                <w:rFonts w:cstheme="minorHAnsi"/>
                <w:sz w:val="28"/>
                <w:szCs w:val="28"/>
              </w:rPr>
              <w:t>5</w:t>
            </w:r>
          </w:p>
        </w:tc>
        <w:tc>
          <w:tcPr>
            <w:tcW w:w="3686" w:type="dxa"/>
          </w:tcPr>
          <w:p w:rsidR="00E95E59" w:rsidRPr="00EC4197" w:rsidRDefault="0045138E" w:rsidP="00672FBB">
            <w:pPr>
              <w:pStyle w:val="ListParagraph"/>
              <w:ind w:left="0"/>
              <w:rPr>
                <w:rFonts w:cstheme="minorHAnsi"/>
                <w:sz w:val="28"/>
                <w:szCs w:val="28"/>
              </w:rPr>
            </w:pPr>
            <w:r w:rsidRPr="00EC4197">
              <w:rPr>
                <w:rFonts w:cstheme="minorHAnsi"/>
                <w:sz w:val="28"/>
                <w:szCs w:val="28"/>
              </w:rPr>
              <w:t>Are we building the product right?</w:t>
            </w:r>
          </w:p>
        </w:tc>
        <w:tc>
          <w:tcPr>
            <w:tcW w:w="4201" w:type="dxa"/>
          </w:tcPr>
          <w:p w:rsidR="00E95E59" w:rsidRPr="00EC4197" w:rsidRDefault="0045138E" w:rsidP="00672FBB">
            <w:pPr>
              <w:pStyle w:val="ListParagraph"/>
              <w:ind w:left="0"/>
              <w:rPr>
                <w:rFonts w:cstheme="minorHAnsi"/>
                <w:sz w:val="28"/>
                <w:szCs w:val="28"/>
              </w:rPr>
            </w:pPr>
            <w:r w:rsidRPr="00EC4197">
              <w:rPr>
                <w:rFonts w:cstheme="minorHAnsi"/>
                <w:sz w:val="28"/>
                <w:szCs w:val="28"/>
              </w:rPr>
              <w:t>Are we building the right product?</w:t>
            </w:r>
          </w:p>
        </w:tc>
      </w:tr>
    </w:tbl>
    <w:p w:rsidR="00E95E59" w:rsidRPr="00EC4197" w:rsidRDefault="00E95E59" w:rsidP="0013072E">
      <w:pPr>
        <w:pStyle w:val="ListParagraph"/>
        <w:ind w:left="360"/>
        <w:rPr>
          <w:rFonts w:cstheme="minorHAnsi"/>
          <w:sz w:val="28"/>
          <w:szCs w:val="28"/>
        </w:rPr>
      </w:pPr>
    </w:p>
    <w:p w:rsidR="005B07E2" w:rsidRPr="00EC4197" w:rsidRDefault="005B07E2" w:rsidP="005B07E2">
      <w:pPr>
        <w:pStyle w:val="ListParagraph"/>
        <w:numPr>
          <w:ilvl w:val="0"/>
          <w:numId w:val="2"/>
        </w:numPr>
        <w:rPr>
          <w:rFonts w:cstheme="minorHAnsi"/>
          <w:sz w:val="28"/>
          <w:szCs w:val="28"/>
        </w:rPr>
      </w:pPr>
      <w:r w:rsidRPr="00EC4197">
        <w:rPr>
          <w:rFonts w:cstheme="minorHAnsi"/>
          <w:sz w:val="28"/>
          <w:szCs w:val="28"/>
        </w:rPr>
        <w:t>What is the difference between the STLC (Software Testing Life Cycle) and SDLC (Software Development Life Cycle</w:t>
      </w:r>
      <w:r w:rsidR="00652AF3" w:rsidRPr="00EC4197">
        <w:rPr>
          <w:rFonts w:cstheme="minorHAnsi"/>
          <w:sz w:val="28"/>
          <w:szCs w:val="28"/>
        </w:rPr>
        <w:t>)?</w:t>
      </w:r>
    </w:p>
    <w:p w:rsidR="005B07E2" w:rsidRPr="00EC4197" w:rsidRDefault="005B07E2" w:rsidP="005B07E2">
      <w:pPr>
        <w:pStyle w:val="ListParagraph"/>
        <w:numPr>
          <w:ilvl w:val="0"/>
          <w:numId w:val="3"/>
        </w:numPr>
        <w:rPr>
          <w:rFonts w:cstheme="minorHAnsi"/>
          <w:sz w:val="28"/>
          <w:szCs w:val="28"/>
        </w:rPr>
      </w:pPr>
    </w:p>
    <w:tbl>
      <w:tblPr>
        <w:tblStyle w:val="TableGrid"/>
        <w:tblW w:w="0" w:type="auto"/>
        <w:tblInd w:w="360" w:type="dxa"/>
        <w:tblLook w:val="04A0" w:firstRow="1" w:lastRow="0" w:firstColumn="1" w:lastColumn="0" w:noHBand="0" w:noVBand="1"/>
      </w:tblPr>
      <w:tblGrid>
        <w:gridCol w:w="1342"/>
        <w:gridCol w:w="3661"/>
        <w:gridCol w:w="3653"/>
      </w:tblGrid>
      <w:tr w:rsidR="005B07E2" w:rsidRPr="00EC4197" w:rsidTr="00270687">
        <w:tc>
          <w:tcPr>
            <w:tcW w:w="1342" w:type="dxa"/>
          </w:tcPr>
          <w:p w:rsidR="005B07E2" w:rsidRPr="00EC4197" w:rsidRDefault="0049795B" w:rsidP="005B07E2">
            <w:pPr>
              <w:pStyle w:val="ListParagraph"/>
              <w:ind w:left="0"/>
              <w:rPr>
                <w:rFonts w:cstheme="minorHAnsi"/>
                <w:color w:val="FF0000"/>
                <w:sz w:val="28"/>
                <w:szCs w:val="28"/>
              </w:rPr>
            </w:pPr>
            <w:r w:rsidRPr="00EC4197">
              <w:rPr>
                <w:rFonts w:cstheme="minorHAnsi"/>
                <w:color w:val="FF0000"/>
                <w:sz w:val="28"/>
                <w:szCs w:val="28"/>
              </w:rPr>
              <w:t>SL.</w:t>
            </w:r>
            <w:r w:rsidR="005B07E2" w:rsidRPr="00EC4197">
              <w:rPr>
                <w:rFonts w:cstheme="minorHAnsi"/>
                <w:color w:val="FF0000"/>
                <w:sz w:val="28"/>
                <w:szCs w:val="28"/>
              </w:rPr>
              <w:t xml:space="preserve"> No.</w:t>
            </w:r>
          </w:p>
        </w:tc>
        <w:tc>
          <w:tcPr>
            <w:tcW w:w="3661" w:type="dxa"/>
          </w:tcPr>
          <w:p w:rsidR="008C368A" w:rsidRPr="00EC4197" w:rsidRDefault="005B07E2" w:rsidP="008C368A">
            <w:pPr>
              <w:pStyle w:val="ListParagraph"/>
              <w:tabs>
                <w:tab w:val="center" w:pos="1876"/>
                <w:tab w:val="left" w:pos="2592"/>
              </w:tabs>
              <w:ind w:left="0"/>
              <w:jc w:val="center"/>
              <w:rPr>
                <w:rFonts w:cstheme="minorHAnsi"/>
                <w:color w:val="FF0000"/>
                <w:sz w:val="28"/>
                <w:szCs w:val="28"/>
              </w:rPr>
            </w:pPr>
            <w:r w:rsidRPr="00EC4197">
              <w:rPr>
                <w:rFonts w:cstheme="minorHAnsi"/>
                <w:color w:val="FF0000"/>
                <w:sz w:val="28"/>
                <w:szCs w:val="28"/>
              </w:rPr>
              <w:t>SDLC</w:t>
            </w:r>
          </w:p>
          <w:p w:rsidR="005B07E2" w:rsidRPr="00EC4197" w:rsidRDefault="008C368A" w:rsidP="008C368A">
            <w:pPr>
              <w:pStyle w:val="ListParagraph"/>
              <w:tabs>
                <w:tab w:val="center" w:pos="1876"/>
                <w:tab w:val="left" w:pos="2592"/>
              </w:tabs>
              <w:ind w:left="0"/>
              <w:rPr>
                <w:rFonts w:cstheme="minorHAnsi"/>
                <w:color w:val="FF0000"/>
                <w:sz w:val="28"/>
                <w:szCs w:val="28"/>
              </w:rPr>
            </w:pPr>
            <w:r w:rsidRPr="00EC4197">
              <w:rPr>
                <w:rFonts w:cstheme="minorHAnsi"/>
                <w:color w:val="FF0000"/>
                <w:sz w:val="28"/>
                <w:szCs w:val="28"/>
              </w:rPr>
              <w:t>(Software Development Life Cycle)</w:t>
            </w:r>
          </w:p>
        </w:tc>
        <w:tc>
          <w:tcPr>
            <w:tcW w:w="3653" w:type="dxa"/>
          </w:tcPr>
          <w:p w:rsidR="008C368A" w:rsidRPr="00EC4197" w:rsidRDefault="005B07E2" w:rsidP="005B07E2">
            <w:pPr>
              <w:ind w:left="283"/>
              <w:jc w:val="center"/>
              <w:rPr>
                <w:rFonts w:cstheme="minorHAnsi"/>
                <w:color w:val="FF0000"/>
                <w:sz w:val="28"/>
                <w:szCs w:val="28"/>
              </w:rPr>
            </w:pPr>
            <w:r w:rsidRPr="00EC4197">
              <w:rPr>
                <w:rFonts w:cstheme="minorHAnsi"/>
                <w:color w:val="FF0000"/>
                <w:sz w:val="28"/>
                <w:szCs w:val="28"/>
              </w:rPr>
              <w:t>STLC</w:t>
            </w:r>
          </w:p>
          <w:p w:rsidR="005B07E2" w:rsidRPr="00EC4197" w:rsidRDefault="008C368A" w:rsidP="005B07E2">
            <w:pPr>
              <w:ind w:left="283"/>
              <w:jc w:val="center"/>
              <w:rPr>
                <w:rFonts w:cstheme="minorHAnsi"/>
                <w:color w:val="FF0000"/>
                <w:sz w:val="28"/>
                <w:szCs w:val="28"/>
              </w:rPr>
            </w:pPr>
            <w:r w:rsidRPr="00EC4197">
              <w:rPr>
                <w:rFonts w:cstheme="minorHAnsi"/>
                <w:color w:val="FF0000"/>
                <w:sz w:val="28"/>
                <w:szCs w:val="28"/>
              </w:rPr>
              <w:t xml:space="preserve"> (Software Testing Life Cycle)</w:t>
            </w:r>
          </w:p>
        </w:tc>
      </w:tr>
      <w:tr w:rsidR="005B07E2" w:rsidRPr="00EC4197" w:rsidTr="00270687">
        <w:tc>
          <w:tcPr>
            <w:tcW w:w="1342" w:type="dxa"/>
          </w:tcPr>
          <w:p w:rsidR="005B07E2" w:rsidRPr="00EC4197" w:rsidRDefault="008C368A" w:rsidP="005B07E2">
            <w:pPr>
              <w:pStyle w:val="ListParagraph"/>
              <w:ind w:left="0"/>
              <w:rPr>
                <w:rFonts w:cstheme="minorHAnsi"/>
                <w:sz w:val="28"/>
                <w:szCs w:val="28"/>
              </w:rPr>
            </w:pPr>
            <w:r w:rsidRPr="00EC4197">
              <w:rPr>
                <w:rFonts w:cstheme="minorHAnsi"/>
                <w:sz w:val="28"/>
                <w:szCs w:val="28"/>
              </w:rPr>
              <w:t>Definition</w:t>
            </w:r>
          </w:p>
        </w:tc>
        <w:tc>
          <w:tcPr>
            <w:tcW w:w="3661" w:type="dxa"/>
          </w:tcPr>
          <w:p w:rsidR="005B07E2" w:rsidRPr="00EC4197" w:rsidRDefault="008C368A" w:rsidP="008C368A">
            <w:pPr>
              <w:rPr>
                <w:rFonts w:cstheme="minorHAnsi"/>
                <w:sz w:val="28"/>
                <w:szCs w:val="28"/>
              </w:rPr>
            </w:pPr>
            <w:r w:rsidRPr="00EC4197">
              <w:rPr>
                <w:rFonts w:cstheme="minorHAnsi"/>
                <w:sz w:val="28"/>
                <w:szCs w:val="28"/>
              </w:rPr>
              <w:t xml:space="preserve">SDLC is a structure imposed of a development of software product that defines the process for planning, </w:t>
            </w:r>
            <w:r w:rsidRPr="00EC4197">
              <w:rPr>
                <w:rFonts w:cstheme="minorHAnsi"/>
                <w:sz w:val="28"/>
                <w:szCs w:val="28"/>
              </w:rPr>
              <w:lastRenderedPageBreak/>
              <w:t>implementation, design, deployment, testing and ongoing maintenance &amp; support</w:t>
            </w:r>
          </w:p>
        </w:tc>
        <w:tc>
          <w:tcPr>
            <w:tcW w:w="3653" w:type="dxa"/>
          </w:tcPr>
          <w:p w:rsidR="005B07E2" w:rsidRPr="00EC4197" w:rsidRDefault="008C368A" w:rsidP="008C368A">
            <w:pPr>
              <w:pStyle w:val="ListParagraph"/>
              <w:ind w:left="0" w:firstLine="720"/>
              <w:rPr>
                <w:rFonts w:cstheme="minorHAnsi"/>
                <w:sz w:val="28"/>
                <w:szCs w:val="28"/>
              </w:rPr>
            </w:pPr>
            <w:r w:rsidRPr="00EC4197">
              <w:rPr>
                <w:rFonts w:cstheme="minorHAnsi"/>
                <w:sz w:val="28"/>
                <w:szCs w:val="28"/>
              </w:rPr>
              <w:lastRenderedPageBreak/>
              <w:t>STLC is a set of steps used to test software products</w:t>
            </w:r>
          </w:p>
          <w:p w:rsidR="008C368A" w:rsidRPr="00EC4197" w:rsidRDefault="008C368A" w:rsidP="008C368A">
            <w:pPr>
              <w:pStyle w:val="ListParagraph"/>
              <w:ind w:left="0" w:firstLine="720"/>
              <w:rPr>
                <w:rFonts w:cstheme="minorHAnsi"/>
                <w:sz w:val="28"/>
                <w:szCs w:val="28"/>
              </w:rPr>
            </w:pPr>
          </w:p>
        </w:tc>
      </w:tr>
      <w:tr w:rsidR="005B07E2" w:rsidRPr="00EC4197" w:rsidTr="00270687">
        <w:tc>
          <w:tcPr>
            <w:tcW w:w="1342" w:type="dxa"/>
          </w:tcPr>
          <w:p w:rsidR="005B07E2" w:rsidRPr="00EC4197" w:rsidRDefault="008C368A" w:rsidP="005B07E2">
            <w:pPr>
              <w:pStyle w:val="ListParagraph"/>
              <w:ind w:left="0"/>
              <w:rPr>
                <w:rFonts w:cstheme="minorHAnsi"/>
                <w:sz w:val="28"/>
                <w:szCs w:val="28"/>
              </w:rPr>
            </w:pPr>
            <w:r w:rsidRPr="00EC4197">
              <w:rPr>
                <w:rFonts w:cstheme="minorHAnsi"/>
                <w:sz w:val="28"/>
                <w:szCs w:val="28"/>
              </w:rPr>
              <w:lastRenderedPageBreak/>
              <w:t>Phases</w:t>
            </w:r>
          </w:p>
          <w:p w:rsidR="008C368A" w:rsidRPr="00EC4197" w:rsidRDefault="008C368A" w:rsidP="005B07E2">
            <w:pPr>
              <w:pStyle w:val="ListParagraph"/>
              <w:ind w:left="0"/>
              <w:rPr>
                <w:rFonts w:cstheme="minorHAnsi"/>
                <w:sz w:val="28"/>
                <w:szCs w:val="28"/>
              </w:rPr>
            </w:pPr>
          </w:p>
        </w:tc>
        <w:tc>
          <w:tcPr>
            <w:tcW w:w="3661" w:type="dxa"/>
          </w:tcPr>
          <w:p w:rsidR="005B07E2" w:rsidRPr="00EC4197" w:rsidRDefault="008C368A" w:rsidP="008C368A">
            <w:pPr>
              <w:pStyle w:val="ListParagraph"/>
              <w:numPr>
                <w:ilvl w:val="0"/>
                <w:numId w:val="7"/>
              </w:numPr>
              <w:rPr>
                <w:rFonts w:cstheme="minorHAnsi"/>
                <w:sz w:val="28"/>
                <w:szCs w:val="28"/>
              </w:rPr>
            </w:pPr>
            <w:r w:rsidRPr="00EC4197">
              <w:rPr>
                <w:rFonts w:cstheme="minorHAnsi"/>
                <w:sz w:val="28"/>
                <w:szCs w:val="28"/>
              </w:rPr>
              <w:t>Requirement Gathering</w:t>
            </w:r>
          </w:p>
          <w:p w:rsidR="008C368A" w:rsidRPr="00EC4197" w:rsidRDefault="008C368A" w:rsidP="008C368A">
            <w:pPr>
              <w:pStyle w:val="ListParagraph"/>
              <w:numPr>
                <w:ilvl w:val="0"/>
                <w:numId w:val="7"/>
              </w:numPr>
              <w:rPr>
                <w:rFonts w:cstheme="minorHAnsi"/>
                <w:sz w:val="28"/>
                <w:szCs w:val="28"/>
              </w:rPr>
            </w:pPr>
            <w:r w:rsidRPr="00EC4197">
              <w:rPr>
                <w:rFonts w:cstheme="minorHAnsi"/>
                <w:sz w:val="28"/>
                <w:szCs w:val="28"/>
              </w:rPr>
              <w:t>Analysis</w:t>
            </w:r>
          </w:p>
          <w:p w:rsidR="008C368A" w:rsidRPr="00EC4197" w:rsidRDefault="008C368A" w:rsidP="008C368A">
            <w:pPr>
              <w:pStyle w:val="ListParagraph"/>
              <w:numPr>
                <w:ilvl w:val="0"/>
                <w:numId w:val="7"/>
              </w:numPr>
              <w:rPr>
                <w:rFonts w:cstheme="minorHAnsi"/>
                <w:sz w:val="28"/>
                <w:szCs w:val="28"/>
              </w:rPr>
            </w:pPr>
            <w:r w:rsidRPr="00EC4197">
              <w:rPr>
                <w:rFonts w:cstheme="minorHAnsi"/>
                <w:sz w:val="28"/>
                <w:szCs w:val="28"/>
              </w:rPr>
              <w:t>Design</w:t>
            </w:r>
          </w:p>
          <w:p w:rsidR="008C368A" w:rsidRPr="00EC4197" w:rsidRDefault="008C368A" w:rsidP="008C368A">
            <w:pPr>
              <w:pStyle w:val="ListParagraph"/>
              <w:numPr>
                <w:ilvl w:val="0"/>
                <w:numId w:val="7"/>
              </w:numPr>
              <w:rPr>
                <w:rFonts w:cstheme="minorHAnsi"/>
                <w:sz w:val="28"/>
                <w:szCs w:val="28"/>
              </w:rPr>
            </w:pPr>
            <w:r w:rsidRPr="00EC4197">
              <w:rPr>
                <w:rFonts w:cstheme="minorHAnsi"/>
                <w:sz w:val="28"/>
                <w:szCs w:val="28"/>
              </w:rPr>
              <w:t>Implementation</w:t>
            </w:r>
          </w:p>
          <w:p w:rsidR="008C368A" w:rsidRPr="00EC4197" w:rsidRDefault="008C368A" w:rsidP="008C368A">
            <w:pPr>
              <w:pStyle w:val="ListParagraph"/>
              <w:numPr>
                <w:ilvl w:val="0"/>
                <w:numId w:val="7"/>
              </w:numPr>
              <w:rPr>
                <w:rFonts w:cstheme="minorHAnsi"/>
                <w:sz w:val="28"/>
                <w:szCs w:val="28"/>
              </w:rPr>
            </w:pPr>
            <w:r w:rsidRPr="00EC4197">
              <w:rPr>
                <w:rFonts w:cstheme="minorHAnsi"/>
                <w:sz w:val="28"/>
                <w:szCs w:val="28"/>
              </w:rPr>
              <w:t>Testing</w:t>
            </w:r>
          </w:p>
          <w:p w:rsidR="008C368A" w:rsidRPr="00EC4197" w:rsidRDefault="008C368A" w:rsidP="008C368A">
            <w:pPr>
              <w:pStyle w:val="ListParagraph"/>
              <w:numPr>
                <w:ilvl w:val="0"/>
                <w:numId w:val="7"/>
              </w:numPr>
              <w:rPr>
                <w:rFonts w:cstheme="minorHAnsi"/>
                <w:sz w:val="28"/>
                <w:szCs w:val="28"/>
              </w:rPr>
            </w:pPr>
            <w:r w:rsidRPr="00EC4197">
              <w:rPr>
                <w:rFonts w:cstheme="minorHAnsi"/>
                <w:sz w:val="28"/>
                <w:szCs w:val="28"/>
              </w:rPr>
              <w:t>Maintenance</w:t>
            </w:r>
          </w:p>
        </w:tc>
        <w:tc>
          <w:tcPr>
            <w:tcW w:w="3653" w:type="dxa"/>
          </w:tcPr>
          <w:p w:rsidR="005B07E2" w:rsidRPr="00EC4197" w:rsidRDefault="008C368A" w:rsidP="008C368A">
            <w:pPr>
              <w:pStyle w:val="ListParagraph"/>
              <w:numPr>
                <w:ilvl w:val="0"/>
                <w:numId w:val="8"/>
              </w:numPr>
              <w:rPr>
                <w:rFonts w:cstheme="minorHAnsi"/>
                <w:sz w:val="28"/>
                <w:szCs w:val="28"/>
              </w:rPr>
            </w:pPr>
            <w:r w:rsidRPr="00EC4197">
              <w:rPr>
                <w:rFonts w:cstheme="minorHAnsi"/>
                <w:sz w:val="28"/>
                <w:szCs w:val="28"/>
              </w:rPr>
              <w:t>Requirement Analysis</w:t>
            </w:r>
          </w:p>
          <w:p w:rsidR="008C368A" w:rsidRPr="00EC4197" w:rsidRDefault="008C368A" w:rsidP="008C368A">
            <w:pPr>
              <w:pStyle w:val="ListParagraph"/>
              <w:numPr>
                <w:ilvl w:val="0"/>
                <w:numId w:val="8"/>
              </w:numPr>
              <w:rPr>
                <w:rFonts w:cstheme="minorHAnsi"/>
                <w:sz w:val="28"/>
                <w:szCs w:val="28"/>
              </w:rPr>
            </w:pPr>
            <w:r w:rsidRPr="00EC4197">
              <w:rPr>
                <w:rFonts w:cstheme="minorHAnsi"/>
                <w:sz w:val="28"/>
                <w:szCs w:val="28"/>
              </w:rPr>
              <w:t>Test Planning</w:t>
            </w:r>
          </w:p>
          <w:p w:rsidR="008C368A" w:rsidRPr="00EC4197" w:rsidRDefault="008C368A" w:rsidP="008C368A">
            <w:pPr>
              <w:pStyle w:val="ListParagraph"/>
              <w:numPr>
                <w:ilvl w:val="0"/>
                <w:numId w:val="8"/>
              </w:numPr>
              <w:rPr>
                <w:rFonts w:cstheme="minorHAnsi"/>
                <w:sz w:val="28"/>
                <w:szCs w:val="28"/>
              </w:rPr>
            </w:pPr>
            <w:r w:rsidRPr="00EC4197">
              <w:rPr>
                <w:rFonts w:cstheme="minorHAnsi"/>
                <w:sz w:val="28"/>
                <w:szCs w:val="28"/>
              </w:rPr>
              <w:t>Test Case Development</w:t>
            </w:r>
          </w:p>
          <w:p w:rsidR="008C368A" w:rsidRPr="00EC4197" w:rsidRDefault="008C368A" w:rsidP="008C368A">
            <w:pPr>
              <w:pStyle w:val="ListParagraph"/>
              <w:numPr>
                <w:ilvl w:val="0"/>
                <w:numId w:val="8"/>
              </w:numPr>
              <w:rPr>
                <w:rFonts w:cstheme="minorHAnsi"/>
                <w:sz w:val="28"/>
                <w:szCs w:val="28"/>
              </w:rPr>
            </w:pPr>
            <w:r w:rsidRPr="00EC4197">
              <w:rPr>
                <w:rFonts w:cstheme="minorHAnsi"/>
                <w:sz w:val="28"/>
                <w:szCs w:val="28"/>
              </w:rPr>
              <w:t>Test Environment Set Up</w:t>
            </w:r>
          </w:p>
          <w:p w:rsidR="008C368A" w:rsidRPr="00EC4197" w:rsidRDefault="008C368A" w:rsidP="008C368A">
            <w:pPr>
              <w:pStyle w:val="ListParagraph"/>
              <w:numPr>
                <w:ilvl w:val="0"/>
                <w:numId w:val="8"/>
              </w:numPr>
              <w:rPr>
                <w:rFonts w:cstheme="minorHAnsi"/>
                <w:sz w:val="28"/>
                <w:szCs w:val="28"/>
              </w:rPr>
            </w:pPr>
            <w:r w:rsidRPr="00EC4197">
              <w:rPr>
                <w:rFonts w:cstheme="minorHAnsi"/>
                <w:sz w:val="28"/>
                <w:szCs w:val="28"/>
              </w:rPr>
              <w:t>Test Execution</w:t>
            </w:r>
          </w:p>
          <w:p w:rsidR="008C368A" w:rsidRPr="00EC4197" w:rsidRDefault="008C368A" w:rsidP="008C368A">
            <w:pPr>
              <w:pStyle w:val="ListParagraph"/>
              <w:numPr>
                <w:ilvl w:val="0"/>
                <w:numId w:val="8"/>
              </w:numPr>
              <w:rPr>
                <w:rFonts w:cstheme="minorHAnsi"/>
                <w:sz w:val="28"/>
                <w:szCs w:val="28"/>
              </w:rPr>
            </w:pPr>
            <w:r w:rsidRPr="00EC4197">
              <w:rPr>
                <w:rFonts w:cstheme="minorHAnsi"/>
                <w:sz w:val="28"/>
                <w:szCs w:val="28"/>
              </w:rPr>
              <w:t>Test Cycle Closure</w:t>
            </w:r>
          </w:p>
        </w:tc>
      </w:tr>
      <w:tr w:rsidR="005B07E2" w:rsidRPr="00EC4197" w:rsidTr="00270687">
        <w:tc>
          <w:tcPr>
            <w:tcW w:w="1342" w:type="dxa"/>
          </w:tcPr>
          <w:p w:rsidR="005B07E2" w:rsidRPr="00EC4197" w:rsidRDefault="00270687" w:rsidP="00270687">
            <w:pPr>
              <w:pStyle w:val="ListParagraph"/>
              <w:tabs>
                <w:tab w:val="left" w:pos="839"/>
              </w:tabs>
              <w:ind w:left="0"/>
              <w:rPr>
                <w:rFonts w:cstheme="minorHAnsi"/>
                <w:sz w:val="28"/>
                <w:szCs w:val="28"/>
              </w:rPr>
            </w:pPr>
            <w:r w:rsidRPr="00EC4197">
              <w:rPr>
                <w:rFonts w:cstheme="minorHAnsi"/>
                <w:sz w:val="28"/>
                <w:szCs w:val="28"/>
              </w:rPr>
              <w:t xml:space="preserve">By Whom </w:t>
            </w:r>
          </w:p>
        </w:tc>
        <w:tc>
          <w:tcPr>
            <w:tcW w:w="3661" w:type="dxa"/>
          </w:tcPr>
          <w:p w:rsidR="005B07E2" w:rsidRPr="00EC4197" w:rsidRDefault="00270687" w:rsidP="005B07E2">
            <w:pPr>
              <w:pStyle w:val="ListParagraph"/>
              <w:ind w:left="0"/>
              <w:rPr>
                <w:rFonts w:cstheme="minorHAnsi"/>
                <w:sz w:val="28"/>
                <w:szCs w:val="28"/>
              </w:rPr>
            </w:pPr>
            <w:r w:rsidRPr="00EC4197">
              <w:rPr>
                <w:rFonts w:cstheme="minorHAnsi"/>
                <w:sz w:val="28"/>
                <w:szCs w:val="28"/>
              </w:rPr>
              <w:t>SDLC phase is carried out by Software Development Team</w:t>
            </w:r>
          </w:p>
        </w:tc>
        <w:tc>
          <w:tcPr>
            <w:tcW w:w="3653" w:type="dxa"/>
          </w:tcPr>
          <w:p w:rsidR="00270687" w:rsidRPr="00EC4197" w:rsidRDefault="00270687" w:rsidP="005B07E2">
            <w:pPr>
              <w:pStyle w:val="ListParagraph"/>
              <w:ind w:left="0"/>
              <w:rPr>
                <w:rFonts w:cstheme="minorHAnsi"/>
                <w:sz w:val="28"/>
                <w:szCs w:val="28"/>
              </w:rPr>
            </w:pPr>
            <w:r w:rsidRPr="00EC4197">
              <w:rPr>
                <w:rFonts w:cstheme="minorHAnsi"/>
                <w:sz w:val="28"/>
                <w:szCs w:val="28"/>
              </w:rPr>
              <w:t>STLC Phases are carried out by software testing team</w:t>
            </w:r>
          </w:p>
        </w:tc>
      </w:tr>
      <w:tr w:rsidR="005B07E2" w:rsidRPr="00EC4197" w:rsidTr="00270687">
        <w:tc>
          <w:tcPr>
            <w:tcW w:w="1342" w:type="dxa"/>
          </w:tcPr>
          <w:p w:rsidR="005B07E2" w:rsidRPr="00EC4197" w:rsidRDefault="00ED7847" w:rsidP="005B07E2">
            <w:pPr>
              <w:pStyle w:val="ListParagraph"/>
              <w:ind w:left="0"/>
              <w:rPr>
                <w:rFonts w:cstheme="minorHAnsi"/>
                <w:sz w:val="28"/>
                <w:szCs w:val="28"/>
              </w:rPr>
            </w:pPr>
            <w:r w:rsidRPr="00EC4197">
              <w:rPr>
                <w:rFonts w:cstheme="minorHAnsi"/>
                <w:sz w:val="28"/>
                <w:szCs w:val="28"/>
              </w:rPr>
              <w:t>Goal</w:t>
            </w:r>
          </w:p>
        </w:tc>
        <w:tc>
          <w:tcPr>
            <w:tcW w:w="3661" w:type="dxa"/>
          </w:tcPr>
          <w:p w:rsidR="005B07E2" w:rsidRPr="00EC4197" w:rsidRDefault="00ED7847" w:rsidP="005B07E2">
            <w:pPr>
              <w:pStyle w:val="ListParagraph"/>
              <w:ind w:left="0"/>
              <w:rPr>
                <w:rFonts w:cstheme="minorHAnsi"/>
                <w:sz w:val="28"/>
                <w:szCs w:val="28"/>
              </w:rPr>
            </w:pPr>
            <w:r w:rsidRPr="00EC4197">
              <w:rPr>
                <w:rFonts w:cstheme="minorHAnsi"/>
                <w:sz w:val="28"/>
                <w:szCs w:val="28"/>
              </w:rPr>
              <w:t>Goal of SDLC is to complete successful development of software</w:t>
            </w:r>
          </w:p>
        </w:tc>
        <w:tc>
          <w:tcPr>
            <w:tcW w:w="3653" w:type="dxa"/>
          </w:tcPr>
          <w:p w:rsidR="005B07E2" w:rsidRPr="00EC4197" w:rsidRDefault="00ED7847" w:rsidP="005B07E2">
            <w:pPr>
              <w:pStyle w:val="ListParagraph"/>
              <w:ind w:left="0"/>
              <w:rPr>
                <w:rFonts w:cstheme="minorHAnsi"/>
                <w:sz w:val="28"/>
                <w:szCs w:val="28"/>
              </w:rPr>
            </w:pPr>
            <w:r w:rsidRPr="00EC4197">
              <w:rPr>
                <w:rFonts w:cstheme="minorHAnsi"/>
                <w:sz w:val="28"/>
                <w:szCs w:val="28"/>
              </w:rPr>
              <w:t>Goal of STLC is to complete successful testing of software</w:t>
            </w:r>
          </w:p>
          <w:p w:rsidR="00ED7847" w:rsidRPr="00EC4197" w:rsidRDefault="00ED7847" w:rsidP="005B07E2">
            <w:pPr>
              <w:pStyle w:val="ListParagraph"/>
              <w:ind w:left="0"/>
              <w:rPr>
                <w:rFonts w:cstheme="minorHAnsi"/>
                <w:sz w:val="28"/>
                <w:szCs w:val="28"/>
              </w:rPr>
            </w:pPr>
          </w:p>
        </w:tc>
      </w:tr>
      <w:tr w:rsidR="005B07E2" w:rsidRPr="00EC4197" w:rsidTr="00270687">
        <w:tc>
          <w:tcPr>
            <w:tcW w:w="1342" w:type="dxa"/>
          </w:tcPr>
          <w:p w:rsidR="005B07E2" w:rsidRPr="00EC4197" w:rsidRDefault="00ED7847" w:rsidP="005B07E2">
            <w:pPr>
              <w:pStyle w:val="ListParagraph"/>
              <w:ind w:left="0"/>
              <w:rPr>
                <w:rFonts w:cstheme="minorHAnsi"/>
                <w:sz w:val="28"/>
                <w:szCs w:val="28"/>
              </w:rPr>
            </w:pPr>
            <w:r w:rsidRPr="00EC4197">
              <w:rPr>
                <w:rFonts w:cstheme="minorHAnsi"/>
                <w:sz w:val="28"/>
                <w:szCs w:val="28"/>
              </w:rPr>
              <w:t>Relation</w:t>
            </w:r>
          </w:p>
        </w:tc>
        <w:tc>
          <w:tcPr>
            <w:tcW w:w="3661" w:type="dxa"/>
          </w:tcPr>
          <w:p w:rsidR="005B07E2" w:rsidRPr="00EC4197" w:rsidRDefault="00ED7847" w:rsidP="005B07E2">
            <w:pPr>
              <w:pStyle w:val="ListParagraph"/>
              <w:ind w:left="0"/>
              <w:rPr>
                <w:rFonts w:cstheme="minorHAnsi"/>
                <w:sz w:val="28"/>
                <w:szCs w:val="28"/>
              </w:rPr>
            </w:pPr>
            <w:r w:rsidRPr="00EC4197">
              <w:rPr>
                <w:rFonts w:cstheme="minorHAnsi"/>
                <w:sz w:val="28"/>
                <w:szCs w:val="28"/>
              </w:rPr>
              <w:t>SDLC is mainly related to software development</w:t>
            </w:r>
          </w:p>
        </w:tc>
        <w:tc>
          <w:tcPr>
            <w:tcW w:w="3653" w:type="dxa"/>
          </w:tcPr>
          <w:p w:rsidR="005B07E2" w:rsidRPr="00EC4197" w:rsidRDefault="00ED7847" w:rsidP="005B07E2">
            <w:pPr>
              <w:pStyle w:val="ListParagraph"/>
              <w:ind w:left="0"/>
              <w:rPr>
                <w:rFonts w:cstheme="minorHAnsi"/>
                <w:sz w:val="28"/>
                <w:szCs w:val="28"/>
              </w:rPr>
            </w:pPr>
            <w:r w:rsidRPr="00EC4197">
              <w:rPr>
                <w:rFonts w:cstheme="minorHAnsi"/>
                <w:sz w:val="28"/>
                <w:szCs w:val="28"/>
              </w:rPr>
              <w:t>STLC is mainly related to software testing</w:t>
            </w:r>
          </w:p>
        </w:tc>
      </w:tr>
    </w:tbl>
    <w:p w:rsidR="005B07E2" w:rsidRPr="00EC4197" w:rsidRDefault="005B07E2" w:rsidP="00960494">
      <w:pPr>
        <w:rPr>
          <w:rFonts w:cstheme="minorHAnsi"/>
          <w:sz w:val="28"/>
          <w:szCs w:val="28"/>
        </w:rPr>
      </w:pPr>
    </w:p>
    <w:p w:rsidR="00960494" w:rsidRPr="00EC4197" w:rsidRDefault="00960494" w:rsidP="00960494">
      <w:pPr>
        <w:pStyle w:val="ListParagraph"/>
        <w:numPr>
          <w:ilvl w:val="0"/>
          <w:numId w:val="2"/>
        </w:numPr>
        <w:rPr>
          <w:rFonts w:cstheme="minorHAnsi"/>
          <w:sz w:val="28"/>
          <w:szCs w:val="28"/>
        </w:rPr>
      </w:pPr>
      <w:r w:rsidRPr="00EC4197">
        <w:rPr>
          <w:rFonts w:cstheme="minorHAnsi"/>
          <w:sz w:val="28"/>
          <w:szCs w:val="28"/>
        </w:rPr>
        <w:t xml:space="preserve"> What is Load Testing?</w:t>
      </w:r>
    </w:p>
    <w:p w:rsidR="00960494" w:rsidRPr="00EC4197" w:rsidRDefault="00960494" w:rsidP="003A7947">
      <w:pPr>
        <w:pStyle w:val="ListParagraph"/>
        <w:numPr>
          <w:ilvl w:val="0"/>
          <w:numId w:val="3"/>
        </w:numPr>
        <w:rPr>
          <w:rFonts w:cstheme="minorHAnsi"/>
          <w:sz w:val="28"/>
          <w:szCs w:val="28"/>
        </w:rPr>
      </w:pPr>
      <w:r w:rsidRPr="00EC4197">
        <w:rPr>
          <w:rFonts w:cstheme="minorHAnsi"/>
          <w:sz w:val="28"/>
          <w:szCs w:val="28"/>
        </w:rPr>
        <w:t>It’s a Performance testing to check behaviour of system under load</w:t>
      </w:r>
      <w:r w:rsidR="003A7947" w:rsidRPr="00EC4197">
        <w:rPr>
          <w:rFonts w:cstheme="minorHAnsi"/>
          <w:sz w:val="28"/>
          <w:szCs w:val="28"/>
        </w:rPr>
        <w:t>.</w:t>
      </w:r>
    </w:p>
    <w:p w:rsidR="003A7947" w:rsidRPr="00EC4197" w:rsidRDefault="003A7947" w:rsidP="003A7947">
      <w:pPr>
        <w:pStyle w:val="ListParagraph"/>
        <w:ind w:left="360"/>
        <w:rPr>
          <w:rFonts w:cstheme="minorHAnsi"/>
          <w:sz w:val="28"/>
          <w:szCs w:val="28"/>
        </w:rPr>
      </w:pPr>
    </w:p>
    <w:p w:rsidR="003A7947" w:rsidRPr="00EC4197" w:rsidRDefault="003A7947" w:rsidP="003A7947">
      <w:pPr>
        <w:pStyle w:val="ListParagraph"/>
        <w:numPr>
          <w:ilvl w:val="0"/>
          <w:numId w:val="2"/>
        </w:numPr>
        <w:rPr>
          <w:rFonts w:cstheme="minorHAnsi"/>
          <w:sz w:val="28"/>
          <w:szCs w:val="28"/>
        </w:rPr>
      </w:pPr>
      <w:r w:rsidRPr="00EC4197">
        <w:rPr>
          <w:rFonts w:cstheme="minorHAnsi"/>
          <w:sz w:val="28"/>
          <w:szCs w:val="28"/>
        </w:rPr>
        <w:t xml:space="preserve"> What is Equivalence partitioning testing?</w:t>
      </w:r>
    </w:p>
    <w:p w:rsidR="003A7947" w:rsidRPr="00EC4197" w:rsidRDefault="003A7947" w:rsidP="003A7947">
      <w:pPr>
        <w:pStyle w:val="ListParagraph"/>
        <w:numPr>
          <w:ilvl w:val="0"/>
          <w:numId w:val="3"/>
        </w:numPr>
        <w:rPr>
          <w:rFonts w:cstheme="minorHAnsi"/>
          <w:sz w:val="28"/>
          <w:szCs w:val="28"/>
        </w:rPr>
      </w:pPr>
      <w:r w:rsidRPr="00EC4197">
        <w:rPr>
          <w:rFonts w:cstheme="minorHAnsi"/>
          <w:sz w:val="28"/>
          <w:szCs w:val="28"/>
        </w:rPr>
        <w:t xml:space="preserve"> Aim is to treat group of inputs as equivalent and to select one representative input as equivalent to test them all.</w:t>
      </w:r>
    </w:p>
    <w:p w:rsidR="00613B2D" w:rsidRPr="00EC4197" w:rsidRDefault="00613B2D" w:rsidP="00613B2D">
      <w:pPr>
        <w:pStyle w:val="ListParagraph"/>
        <w:ind w:left="360"/>
        <w:rPr>
          <w:rFonts w:cstheme="minorHAnsi"/>
          <w:sz w:val="28"/>
          <w:szCs w:val="28"/>
        </w:rPr>
      </w:pPr>
    </w:p>
    <w:p w:rsidR="003A7947" w:rsidRPr="00EC4197" w:rsidRDefault="00613B2D" w:rsidP="00613B2D">
      <w:pPr>
        <w:pStyle w:val="ListParagraph"/>
        <w:numPr>
          <w:ilvl w:val="0"/>
          <w:numId w:val="2"/>
        </w:numPr>
        <w:rPr>
          <w:rFonts w:cstheme="minorHAnsi"/>
          <w:sz w:val="28"/>
          <w:szCs w:val="28"/>
        </w:rPr>
      </w:pPr>
      <w:r w:rsidRPr="00EC4197">
        <w:rPr>
          <w:rFonts w:cstheme="minorHAnsi"/>
          <w:sz w:val="28"/>
          <w:szCs w:val="28"/>
        </w:rPr>
        <w:t xml:space="preserve"> What is GUI Testing?</w:t>
      </w:r>
    </w:p>
    <w:p w:rsidR="00613B2D" w:rsidRPr="00EC4197" w:rsidRDefault="00613B2D" w:rsidP="00613B2D">
      <w:pPr>
        <w:pStyle w:val="ListParagraph"/>
        <w:numPr>
          <w:ilvl w:val="0"/>
          <w:numId w:val="3"/>
        </w:numPr>
        <w:rPr>
          <w:rFonts w:cstheme="minorHAnsi"/>
          <w:sz w:val="28"/>
          <w:szCs w:val="28"/>
        </w:rPr>
      </w:pPr>
      <w:r w:rsidRPr="00EC4197">
        <w:rPr>
          <w:rFonts w:cstheme="minorHAnsi"/>
          <w:sz w:val="28"/>
          <w:szCs w:val="28"/>
        </w:rPr>
        <w:t>Graphical User Interphase testing is a process to test system’s GUI of the system under test.</w:t>
      </w:r>
    </w:p>
    <w:p w:rsidR="00E2477F" w:rsidRPr="00EC4197" w:rsidRDefault="00E2477F" w:rsidP="00E2477F">
      <w:pPr>
        <w:pStyle w:val="ListParagraph"/>
        <w:ind w:left="360"/>
        <w:rPr>
          <w:rFonts w:cstheme="minorHAnsi"/>
          <w:sz w:val="28"/>
          <w:szCs w:val="28"/>
        </w:rPr>
      </w:pPr>
    </w:p>
    <w:p w:rsidR="00613B2D" w:rsidRPr="00EC4197" w:rsidRDefault="00613B2D" w:rsidP="00613B2D">
      <w:pPr>
        <w:pStyle w:val="ListParagraph"/>
        <w:numPr>
          <w:ilvl w:val="0"/>
          <w:numId w:val="2"/>
        </w:numPr>
        <w:rPr>
          <w:rFonts w:cstheme="minorHAnsi"/>
          <w:sz w:val="28"/>
          <w:szCs w:val="28"/>
        </w:rPr>
      </w:pPr>
      <w:r w:rsidRPr="00EC4197">
        <w:rPr>
          <w:rFonts w:cstheme="minorHAnsi"/>
          <w:sz w:val="28"/>
          <w:szCs w:val="28"/>
        </w:rPr>
        <w:t xml:space="preserve"> </w:t>
      </w:r>
      <w:r w:rsidR="00771378" w:rsidRPr="00EC4197">
        <w:rPr>
          <w:rFonts w:cstheme="minorHAnsi"/>
          <w:sz w:val="28"/>
          <w:szCs w:val="28"/>
        </w:rPr>
        <w:t xml:space="preserve">Mention what </w:t>
      </w:r>
      <w:r w:rsidR="00652AF3" w:rsidRPr="00EC4197">
        <w:rPr>
          <w:rFonts w:cstheme="minorHAnsi"/>
          <w:sz w:val="28"/>
          <w:szCs w:val="28"/>
        </w:rPr>
        <w:t>big bang</w:t>
      </w:r>
      <w:r w:rsidR="00771378" w:rsidRPr="00EC4197">
        <w:rPr>
          <w:rFonts w:cstheme="minorHAnsi"/>
          <w:sz w:val="28"/>
          <w:szCs w:val="28"/>
        </w:rPr>
        <w:t xml:space="preserve"> testing is?</w:t>
      </w:r>
    </w:p>
    <w:p w:rsidR="00E2477F" w:rsidRPr="00EC4197" w:rsidRDefault="00E2477F" w:rsidP="00E2477F">
      <w:pPr>
        <w:pStyle w:val="ListParagraph"/>
        <w:numPr>
          <w:ilvl w:val="0"/>
          <w:numId w:val="3"/>
        </w:numPr>
        <w:rPr>
          <w:rFonts w:cstheme="minorHAnsi"/>
          <w:sz w:val="28"/>
          <w:szCs w:val="28"/>
        </w:rPr>
      </w:pPr>
      <w:r w:rsidRPr="00EC4197">
        <w:rPr>
          <w:rFonts w:cstheme="minorHAnsi"/>
          <w:sz w:val="28"/>
          <w:szCs w:val="28"/>
        </w:rPr>
        <w:t xml:space="preserve"> In </w:t>
      </w:r>
      <w:r w:rsidR="00652AF3" w:rsidRPr="00EC4197">
        <w:rPr>
          <w:rFonts w:cstheme="minorHAnsi"/>
          <w:sz w:val="28"/>
          <w:szCs w:val="28"/>
        </w:rPr>
        <w:t>Big Bang</w:t>
      </w:r>
      <w:r w:rsidRPr="00EC4197">
        <w:rPr>
          <w:rFonts w:cstheme="minorHAnsi"/>
          <w:sz w:val="28"/>
          <w:szCs w:val="28"/>
        </w:rPr>
        <w:t xml:space="preserve"> Integration Testing all component or module is integrated simultaneously after which everything is tested as a whole.</w:t>
      </w:r>
    </w:p>
    <w:p w:rsidR="00F51B69" w:rsidRPr="00EC4197" w:rsidRDefault="00F51B69" w:rsidP="00F51B69">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 What determines the level of risk? </w:t>
      </w:r>
    </w:p>
    <w:p w:rsidR="00E40A6E"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 What is Alpha testing? </w:t>
      </w:r>
    </w:p>
    <w:p w:rsidR="00E2477F" w:rsidRPr="00EC4197" w:rsidRDefault="00E40A6E" w:rsidP="00E40A6E">
      <w:pPr>
        <w:pStyle w:val="ListParagraph"/>
        <w:numPr>
          <w:ilvl w:val="0"/>
          <w:numId w:val="3"/>
        </w:numPr>
        <w:rPr>
          <w:rFonts w:cstheme="minorHAnsi"/>
          <w:sz w:val="28"/>
          <w:szCs w:val="28"/>
        </w:rPr>
      </w:pPr>
      <w:r w:rsidRPr="00EC4197">
        <w:rPr>
          <w:rFonts w:cstheme="minorHAnsi"/>
          <w:sz w:val="28"/>
          <w:szCs w:val="28"/>
        </w:rPr>
        <w:t xml:space="preserve"> </w:t>
      </w:r>
      <w:r w:rsidR="00EB71B6" w:rsidRPr="00EC4197">
        <w:rPr>
          <w:rFonts w:cstheme="minorHAnsi"/>
          <w:sz w:val="28"/>
          <w:szCs w:val="28"/>
        </w:rPr>
        <w:t>Alpha Testing is performed before product release to identify error or bug with an aim to ensure software quality before it goes into production.</w:t>
      </w:r>
    </w:p>
    <w:p w:rsidR="00EB71B6" w:rsidRPr="00EC4197" w:rsidRDefault="00EB71B6" w:rsidP="00EB71B6">
      <w:pPr>
        <w:pStyle w:val="ListParagraph"/>
        <w:ind w:left="360"/>
        <w:rPr>
          <w:rFonts w:cstheme="minorHAnsi"/>
          <w:sz w:val="28"/>
          <w:szCs w:val="28"/>
        </w:rPr>
      </w:pPr>
    </w:p>
    <w:p w:rsidR="00E40A6E" w:rsidRPr="00EC4197" w:rsidRDefault="00E2477F" w:rsidP="00E2477F">
      <w:pPr>
        <w:pStyle w:val="ListParagraph"/>
        <w:numPr>
          <w:ilvl w:val="0"/>
          <w:numId w:val="2"/>
        </w:numPr>
        <w:rPr>
          <w:rFonts w:cstheme="minorHAnsi"/>
          <w:sz w:val="28"/>
          <w:szCs w:val="28"/>
        </w:rPr>
      </w:pPr>
      <w:r w:rsidRPr="00EC4197">
        <w:rPr>
          <w:rFonts w:cstheme="minorHAnsi"/>
          <w:sz w:val="28"/>
          <w:szCs w:val="28"/>
        </w:rPr>
        <w:t>What is beta testing?</w:t>
      </w:r>
    </w:p>
    <w:p w:rsidR="00EB71B6" w:rsidRPr="00EC4197" w:rsidRDefault="00EB71B6" w:rsidP="00E40A6E">
      <w:pPr>
        <w:pStyle w:val="ListParagraph"/>
        <w:numPr>
          <w:ilvl w:val="0"/>
          <w:numId w:val="3"/>
        </w:numPr>
        <w:rPr>
          <w:rFonts w:cstheme="minorHAnsi"/>
          <w:sz w:val="28"/>
          <w:szCs w:val="28"/>
        </w:rPr>
      </w:pPr>
      <w:r w:rsidRPr="00EC4197">
        <w:rPr>
          <w:rFonts w:cstheme="minorHAnsi"/>
          <w:sz w:val="28"/>
          <w:szCs w:val="28"/>
        </w:rPr>
        <w:t>Beta Testing is the final stage, where selected group of users tries out the application with an aim to measure customer satisfaction, ensuring the app is ready for the end user.</w:t>
      </w:r>
    </w:p>
    <w:p w:rsidR="00E2477F" w:rsidRPr="00EC4197" w:rsidRDefault="00EB71B6" w:rsidP="00EB71B6">
      <w:pPr>
        <w:pStyle w:val="ListParagraph"/>
        <w:ind w:left="360"/>
        <w:rPr>
          <w:rFonts w:cstheme="minorHAnsi"/>
          <w:sz w:val="28"/>
          <w:szCs w:val="28"/>
        </w:rPr>
      </w:pPr>
      <w:r w:rsidRPr="00EC4197">
        <w:rPr>
          <w:rFonts w:cstheme="minorHAnsi"/>
          <w:sz w:val="28"/>
          <w:szCs w:val="28"/>
        </w:rPr>
        <w:t xml:space="preserve"> </w:t>
      </w: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What is stress Testing?</w:t>
      </w:r>
    </w:p>
    <w:p w:rsidR="00FF7B04" w:rsidRPr="00EC4197" w:rsidRDefault="00FF7B04" w:rsidP="00FF7B04">
      <w:pPr>
        <w:pStyle w:val="ListParagraph"/>
        <w:numPr>
          <w:ilvl w:val="0"/>
          <w:numId w:val="3"/>
        </w:numPr>
        <w:rPr>
          <w:rFonts w:cstheme="minorHAnsi"/>
          <w:sz w:val="28"/>
          <w:szCs w:val="28"/>
        </w:rPr>
      </w:pPr>
      <w:r w:rsidRPr="00EC4197">
        <w:rPr>
          <w:rFonts w:cstheme="minorHAnsi"/>
          <w:sz w:val="28"/>
          <w:szCs w:val="28"/>
        </w:rPr>
        <w:t xml:space="preserve">System is stressed beyond its specification to check when and how it fails. Performed under heavy load like putting large number beyond </w:t>
      </w:r>
      <w:r w:rsidR="00652AF3" w:rsidRPr="00EC4197">
        <w:rPr>
          <w:rFonts w:cstheme="minorHAnsi"/>
          <w:sz w:val="28"/>
          <w:szCs w:val="28"/>
        </w:rPr>
        <w:t>its storage capacity, complex database queries and continuous input to system or database lead</w:t>
      </w:r>
    </w:p>
    <w:p w:rsidR="00652AF3" w:rsidRPr="00EC4197" w:rsidRDefault="00652AF3" w:rsidP="00652AF3">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Mention what are the categories of defects? </w:t>
      </w:r>
    </w:p>
    <w:p w:rsidR="00BA2AA4" w:rsidRPr="00EC4197" w:rsidRDefault="00BA2AA4" w:rsidP="00BA2AA4">
      <w:pPr>
        <w:pStyle w:val="ListParagraph"/>
        <w:numPr>
          <w:ilvl w:val="0"/>
          <w:numId w:val="3"/>
        </w:numPr>
        <w:rPr>
          <w:rFonts w:cstheme="minorHAnsi"/>
          <w:sz w:val="28"/>
          <w:szCs w:val="28"/>
        </w:rPr>
      </w:pPr>
      <w:r w:rsidRPr="00EC4197">
        <w:rPr>
          <w:rFonts w:cstheme="minorHAnsi"/>
          <w:sz w:val="28"/>
          <w:szCs w:val="28"/>
        </w:rPr>
        <w:t>Categories of defects are Functionality, UI, Security.</w:t>
      </w:r>
    </w:p>
    <w:p w:rsidR="00BA2AA4" w:rsidRPr="00EC4197" w:rsidRDefault="00BA2AA4" w:rsidP="00BA2AA4">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What is the purpose of exit criteria? </w:t>
      </w:r>
    </w:p>
    <w:p w:rsidR="00E70B93" w:rsidRPr="00EC4197" w:rsidRDefault="00E70B93" w:rsidP="00E70B93">
      <w:pPr>
        <w:pStyle w:val="ListParagraph"/>
        <w:numPr>
          <w:ilvl w:val="0"/>
          <w:numId w:val="3"/>
        </w:numPr>
        <w:rPr>
          <w:rFonts w:cstheme="minorHAnsi"/>
          <w:sz w:val="28"/>
          <w:szCs w:val="28"/>
        </w:rPr>
      </w:pPr>
      <w:r w:rsidRPr="00EC4197">
        <w:rPr>
          <w:rFonts w:cstheme="minorHAnsi"/>
          <w:sz w:val="28"/>
          <w:szCs w:val="28"/>
        </w:rPr>
        <w:t xml:space="preserve">The purpose of </w:t>
      </w:r>
      <w:proofErr w:type="spellStart"/>
      <w:r w:rsidRPr="00EC4197">
        <w:rPr>
          <w:rFonts w:cstheme="minorHAnsi"/>
          <w:sz w:val="28"/>
          <w:szCs w:val="28"/>
        </w:rPr>
        <w:t>Eiit</w:t>
      </w:r>
      <w:proofErr w:type="spellEnd"/>
      <w:r w:rsidRPr="00EC4197">
        <w:rPr>
          <w:rFonts w:cstheme="minorHAnsi"/>
          <w:sz w:val="28"/>
          <w:szCs w:val="28"/>
        </w:rPr>
        <w:t xml:space="preserve"> criteria is to define when we STOP testing either at the END of all testing / END of phase of testing.</w:t>
      </w:r>
    </w:p>
    <w:p w:rsidR="00E70B93" w:rsidRPr="00EC4197" w:rsidRDefault="00E70B93" w:rsidP="00E70B93">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 When should "Regression Testing" be performed?</w:t>
      </w:r>
    </w:p>
    <w:p w:rsidR="00BB35EB" w:rsidRPr="00EC4197" w:rsidRDefault="00BB35EB" w:rsidP="00BB35EB">
      <w:pPr>
        <w:pStyle w:val="ListParagraph"/>
        <w:numPr>
          <w:ilvl w:val="0"/>
          <w:numId w:val="3"/>
        </w:numPr>
        <w:rPr>
          <w:rFonts w:cstheme="minorHAnsi"/>
          <w:sz w:val="28"/>
          <w:szCs w:val="28"/>
        </w:rPr>
      </w:pPr>
      <w:r w:rsidRPr="00EC4197">
        <w:rPr>
          <w:rFonts w:cstheme="minorHAnsi"/>
          <w:sz w:val="28"/>
          <w:szCs w:val="28"/>
        </w:rPr>
        <w:t>Regression Testing is performed to test your software application when it under goes a code change to ensure that a new code has not affected the other parts of the software.</w:t>
      </w:r>
    </w:p>
    <w:p w:rsidR="00BB35EB" w:rsidRPr="00EC4197" w:rsidRDefault="00BB35EB" w:rsidP="00BB35EB">
      <w:pPr>
        <w:pStyle w:val="ListParagraph"/>
        <w:ind w:left="360"/>
        <w:rPr>
          <w:rFonts w:cstheme="minorHAnsi"/>
          <w:sz w:val="28"/>
          <w:szCs w:val="28"/>
        </w:rPr>
      </w:pPr>
    </w:p>
    <w:p w:rsidR="00652AF3" w:rsidRPr="00EC4197" w:rsidRDefault="00E2477F" w:rsidP="00652AF3">
      <w:pPr>
        <w:pStyle w:val="ListParagraph"/>
        <w:numPr>
          <w:ilvl w:val="0"/>
          <w:numId w:val="2"/>
        </w:numPr>
        <w:rPr>
          <w:rFonts w:cstheme="minorHAnsi"/>
          <w:sz w:val="28"/>
          <w:szCs w:val="28"/>
        </w:rPr>
      </w:pPr>
      <w:r w:rsidRPr="00EC4197">
        <w:rPr>
          <w:rFonts w:cstheme="minorHAnsi"/>
          <w:sz w:val="28"/>
          <w:szCs w:val="28"/>
        </w:rPr>
        <w:t xml:space="preserve"> Explain types of Performance testing. </w:t>
      </w:r>
    </w:p>
    <w:p w:rsidR="00652AF3" w:rsidRPr="00EC4197" w:rsidRDefault="00652AF3" w:rsidP="00652AF3">
      <w:pPr>
        <w:pStyle w:val="ListParagraph"/>
        <w:numPr>
          <w:ilvl w:val="0"/>
          <w:numId w:val="3"/>
        </w:numPr>
        <w:rPr>
          <w:rFonts w:cstheme="minorHAnsi"/>
          <w:sz w:val="28"/>
          <w:szCs w:val="28"/>
        </w:rPr>
      </w:pPr>
      <w:r w:rsidRPr="00EC4197">
        <w:rPr>
          <w:rFonts w:cstheme="minorHAnsi"/>
          <w:sz w:val="28"/>
          <w:szCs w:val="28"/>
        </w:rPr>
        <w:t>Load Testing</w:t>
      </w:r>
    </w:p>
    <w:p w:rsidR="00652AF3" w:rsidRPr="00EC4197" w:rsidRDefault="00652AF3" w:rsidP="00652AF3">
      <w:pPr>
        <w:pStyle w:val="ListParagraph"/>
        <w:numPr>
          <w:ilvl w:val="0"/>
          <w:numId w:val="3"/>
        </w:numPr>
        <w:rPr>
          <w:rFonts w:cstheme="minorHAnsi"/>
          <w:sz w:val="28"/>
          <w:szCs w:val="28"/>
        </w:rPr>
      </w:pPr>
      <w:r w:rsidRPr="00EC4197">
        <w:rPr>
          <w:rFonts w:cstheme="minorHAnsi"/>
          <w:sz w:val="28"/>
          <w:szCs w:val="28"/>
        </w:rPr>
        <w:t>Spike Testing</w:t>
      </w:r>
    </w:p>
    <w:p w:rsidR="00652AF3" w:rsidRPr="00EC4197" w:rsidRDefault="00652AF3" w:rsidP="00652AF3">
      <w:pPr>
        <w:pStyle w:val="ListParagraph"/>
        <w:numPr>
          <w:ilvl w:val="0"/>
          <w:numId w:val="3"/>
        </w:numPr>
        <w:rPr>
          <w:rFonts w:cstheme="minorHAnsi"/>
          <w:sz w:val="28"/>
          <w:szCs w:val="28"/>
        </w:rPr>
      </w:pPr>
      <w:r w:rsidRPr="00EC4197">
        <w:rPr>
          <w:rFonts w:cstheme="minorHAnsi"/>
          <w:sz w:val="28"/>
          <w:szCs w:val="28"/>
        </w:rPr>
        <w:t>Endurance Testing</w:t>
      </w:r>
    </w:p>
    <w:p w:rsidR="00652AF3" w:rsidRPr="00EC4197" w:rsidRDefault="00652AF3" w:rsidP="00652AF3">
      <w:pPr>
        <w:pStyle w:val="ListParagraph"/>
        <w:numPr>
          <w:ilvl w:val="0"/>
          <w:numId w:val="3"/>
        </w:numPr>
        <w:rPr>
          <w:rFonts w:cstheme="minorHAnsi"/>
          <w:sz w:val="28"/>
          <w:szCs w:val="28"/>
        </w:rPr>
      </w:pPr>
      <w:r w:rsidRPr="00EC4197">
        <w:rPr>
          <w:rFonts w:cstheme="minorHAnsi"/>
          <w:sz w:val="28"/>
          <w:szCs w:val="28"/>
        </w:rPr>
        <w:t>Volume Testing</w:t>
      </w:r>
    </w:p>
    <w:p w:rsidR="00652AF3" w:rsidRPr="00EC4197" w:rsidRDefault="00652AF3" w:rsidP="00652AF3">
      <w:pPr>
        <w:pStyle w:val="ListParagraph"/>
        <w:numPr>
          <w:ilvl w:val="0"/>
          <w:numId w:val="3"/>
        </w:numPr>
        <w:rPr>
          <w:rFonts w:cstheme="minorHAnsi"/>
          <w:sz w:val="28"/>
          <w:szCs w:val="28"/>
        </w:rPr>
      </w:pPr>
      <w:r w:rsidRPr="00EC4197">
        <w:rPr>
          <w:rFonts w:cstheme="minorHAnsi"/>
          <w:sz w:val="28"/>
          <w:szCs w:val="28"/>
        </w:rPr>
        <w:t>Scalability Testing</w:t>
      </w:r>
    </w:p>
    <w:p w:rsidR="00652AF3" w:rsidRPr="00EC4197" w:rsidRDefault="00652AF3" w:rsidP="00652AF3">
      <w:pPr>
        <w:pStyle w:val="ListParagraph"/>
        <w:numPr>
          <w:ilvl w:val="0"/>
          <w:numId w:val="3"/>
        </w:numPr>
        <w:rPr>
          <w:rFonts w:cstheme="minorHAnsi"/>
          <w:sz w:val="28"/>
          <w:szCs w:val="28"/>
        </w:rPr>
      </w:pPr>
      <w:r w:rsidRPr="00EC4197">
        <w:rPr>
          <w:rFonts w:cstheme="minorHAnsi"/>
          <w:sz w:val="28"/>
          <w:szCs w:val="28"/>
        </w:rPr>
        <w:t>Stress Testing</w:t>
      </w:r>
    </w:p>
    <w:p w:rsidR="00652AF3" w:rsidRPr="00EC4197" w:rsidRDefault="00652AF3" w:rsidP="00652AF3">
      <w:pPr>
        <w:pStyle w:val="ListParagraph"/>
        <w:ind w:left="360"/>
        <w:rPr>
          <w:rFonts w:cstheme="minorHAnsi"/>
          <w:sz w:val="28"/>
          <w:szCs w:val="28"/>
        </w:rPr>
      </w:pPr>
    </w:p>
    <w:p w:rsidR="00652AF3" w:rsidRPr="00EC4197" w:rsidRDefault="00E2477F" w:rsidP="00E2477F">
      <w:pPr>
        <w:pStyle w:val="ListParagraph"/>
        <w:numPr>
          <w:ilvl w:val="0"/>
          <w:numId w:val="2"/>
        </w:numPr>
        <w:rPr>
          <w:rFonts w:cstheme="minorHAnsi"/>
          <w:sz w:val="28"/>
          <w:szCs w:val="28"/>
        </w:rPr>
      </w:pPr>
      <w:r w:rsidRPr="00EC4197">
        <w:rPr>
          <w:rFonts w:cstheme="minorHAnsi"/>
          <w:sz w:val="28"/>
          <w:szCs w:val="28"/>
        </w:rPr>
        <w:t>Difference between Priority and Severity</w:t>
      </w:r>
    </w:p>
    <w:tbl>
      <w:tblPr>
        <w:tblStyle w:val="TableGrid"/>
        <w:tblW w:w="0" w:type="auto"/>
        <w:tblInd w:w="360" w:type="dxa"/>
        <w:tblLook w:val="04A0" w:firstRow="1" w:lastRow="0" w:firstColumn="1" w:lastColumn="0" w:noHBand="0" w:noVBand="1"/>
      </w:tblPr>
      <w:tblGrid>
        <w:gridCol w:w="616"/>
        <w:gridCol w:w="3906"/>
        <w:gridCol w:w="4134"/>
      </w:tblGrid>
      <w:tr w:rsidR="001E00F3" w:rsidRPr="00EC4197" w:rsidTr="00652AF3">
        <w:tc>
          <w:tcPr>
            <w:tcW w:w="486" w:type="dxa"/>
          </w:tcPr>
          <w:p w:rsidR="00652AF3" w:rsidRPr="00EC4197" w:rsidRDefault="0049795B" w:rsidP="00652AF3">
            <w:pPr>
              <w:pStyle w:val="ListParagraph"/>
              <w:ind w:left="0"/>
              <w:jc w:val="center"/>
              <w:rPr>
                <w:rFonts w:cstheme="minorHAnsi"/>
                <w:color w:val="FF0000"/>
                <w:sz w:val="28"/>
                <w:szCs w:val="28"/>
              </w:rPr>
            </w:pPr>
            <w:r w:rsidRPr="00EC4197">
              <w:rPr>
                <w:rFonts w:cstheme="minorHAnsi"/>
                <w:color w:val="FF0000"/>
                <w:sz w:val="28"/>
                <w:szCs w:val="28"/>
              </w:rPr>
              <w:t>SL.</w:t>
            </w:r>
            <w:r w:rsidR="00652AF3" w:rsidRPr="00EC4197">
              <w:rPr>
                <w:rFonts w:cstheme="minorHAnsi"/>
                <w:color w:val="FF0000"/>
                <w:sz w:val="28"/>
                <w:szCs w:val="28"/>
              </w:rPr>
              <w:t xml:space="preserve"> No.</w:t>
            </w:r>
          </w:p>
        </w:tc>
        <w:tc>
          <w:tcPr>
            <w:tcW w:w="3969" w:type="dxa"/>
          </w:tcPr>
          <w:p w:rsidR="00652AF3" w:rsidRPr="00EC4197" w:rsidRDefault="00652AF3" w:rsidP="00652AF3">
            <w:pPr>
              <w:pStyle w:val="ListParagraph"/>
              <w:ind w:left="0"/>
              <w:jc w:val="center"/>
              <w:rPr>
                <w:rFonts w:cstheme="minorHAnsi"/>
                <w:color w:val="FF0000"/>
                <w:sz w:val="28"/>
                <w:szCs w:val="28"/>
              </w:rPr>
            </w:pPr>
            <w:r w:rsidRPr="00EC4197">
              <w:rPr>
                <w:rFonts w:cstheme="minorHAnsi"/>
                <w:color w:val="FF0000"/>
                <w:sz w:val="28"/>
                <w:szCs w:val="28"/>
              </w:rPr>
              <w:t>Priority</w:t>
            </w:r>
          </w:p>
        </w:tc>
        <w:tc>
          <w:tcPr>
            <w:tcW w:w="4201" w:type="dxa"/>
          </w:tcPr>
          <w:p w:rsidR="00652AF3" w:rsidRPr="00EC4197" w:rsidRDefault="00652AF3" w:rsidP="00652AF3">
            <w:pPr>
              <w:pStyle w:val="ListParagraph"/>
              <w:ind w:left="0"/>
              <w:jc w:val="center"/>
              <w:rPr>
                <w:rFonts w:cstheme="minorHAnsi"/>
                <w:color w:val="FF0000"/>
                <w:sz w:val="28"/>
                <w:szCs w:val="28"/>
              </w:rPr>
            </w:pPr>
            <w:r w:rsidRPr="00EC4197">
              <w:rPr>
                <w:rFonts w:cstheme="minorHAnsi"/>
                <w:color w:val="FF0000"/>
                <w:sz w:val="28"/>
                <w:szCs w:val="28"/>
              </w:rPr>
              <w:t>Severity</w:t>
            </w:r>
          </w:p>
        </w:tc>
      </w:tr>
      <w:tr w:rsidR="001E00F3" w:rsidRPr="00EC4197" w:rsidTr="00652AF3">
        <w:tc>
          <w:tcPr>
            <w:tcW w:w="486" w:type="dxa"/>
          </w:tcPr>
          <w:p w:rsidR="00652AF3" w:rsidRPr="00EC4197" w:rsidRDefault="00652AF3" w:rsidP="00652AF3">
            <w:pPr>
              <w:pStyle w:val="ListParagraph"/>
              <w:ind w:left="0"/>
              <w:rPr>
                <w:rFonts w:cstheme="minorHAnsi"/>
                <w:sz w:val="28"/>
                <w:szCs w:val="28"/>
              </w:rPr>
            </w:pPr>
            <w:r w:rsidRPr="00EC4197">
              <w:rPr>
                <w:rFonts w:cstheme="minorHAnsi"/>
                <w:sz w:val="28"/>
                <w:szCs w:val="28"/>
              </w:rPr>
              <w:t>1</w:t>
            </w:r>
          </w:p>
        </w:tc>
        <w:tc>
          <w:tcPr>
            <w:tcW w:w="3969" w:type="dxa"/>
          </w:tcPr>
          <w:p w:rsidR="00652AF3" w:rsidRPr="00EC4197" w:rsidRDefault="0049795B" w:rsidP="00652AF3">
            <w:pPr>
              <w:pStyle w:val="ListParagraph"/>
              <w:ind w:left="0"/>
              <w:rPr>
                <w:rFonts w:cstheme="minorHAnsi"/>
                <w:sz w:val="28"/>
                <w:szCs w:val="28"/>
              </w:rPr>
            </w:pPr>
            <w:r w:rsidRPr="00EC4197">
              <w:rPr>
                <w:rFonts w:cstheme="minorHAnsi"/>
                <w:bCs/>
                <w:color w:val="000000"/>
                <w:sz w:val="28"/>
                <w:szCs w:val="28"/>
                <w:shd w:val="clear" w:color="auto" w:fill="FFFFFF"/>
              </w:rPr>
              <w:t>Category decided by developers or product owners.</w:t>
            </w:r>
          </w:p>
        </w:tc>
        <w:tc>
          <w:tcPr>
            <w:tcW w:w="4201" w:type="dxa"/>
          </w:tcPr>
          <w:p w:rsidR="00652AF3" w:rsidRPr="00EC4197" w:rsidRDefault="0049795B" w:rsidP="00652AF3">
            <w:pPr>
              <w:pStyle w:val="ListParagraph"/>
              <w:ind w:left="0"/>
              <w:rPr>
                <w:rFonts w:cstheme="minorHAnsi"/>
                <w:sz w:val="28"/>
                <w:szCs w:val="28"/>
              </w:rPr>
            </w:pPr>
            <w:r w:rsidRPr="00EC4197">
              <w:rPr>
                <w:rFonts w:cstheme="minorHAnsi"/>
                <w:sz w:val="28"/>
                <w:szCs w:val="28"/>
              </w:rPr>
              <w:t>Category decided by testers</w:t>
            </w:r>
          </w:p>
        </w:tc>
      </w:tr>
      <w:tr w:rsidR="001E00F3" w:rsidRPr="00EC4197" w:rsidTr="00652AF3">
        <w:tc>
          <w:tcPr>
            <w:tcW w:w="486" w:type="dxa"/>
          </w:tcPr>
          <w:p w:rsidR="001F20D3" w:rsidRPr="00EC4197" w:rsidRDefault="001F20D3" w:rsidP="00652AF3">
            <w:pPr>
              <w:pStyle w:val="ListParagraph"/>
              <w:ind w:left="0"/>
              <w:rPr>
                <w:rFonts w:cstheme="minorHAnsi"/>
                <w:sz w:val="28"/>
                <w:szCs w:val="28"/>
              </w:rPr>
            </w:pPr>
            <w:r w:rsidRPr="00EC4197">
              <w:rPr>
                <w:rFonts w:cstheme="minorHAnsi"/>
                <w:sz w:val="28"/>
                <w:szCs w:val="28"/>
              </w:rPr>
              <w:lastRenderedPageBreak/>
              <w:t>2</w:t>
            </w:r>
          </w:p>
        </w:tc>
        <w:tc>
          <w:tcPr>
            <w:tcW w:w="3969" w:type="dxa"/>
          </w:tcPr>
          <w:p w:rsidR="00652AF3" w:rsidRPr="00EC4197" w:rsidRDefault="001F20D3" w:rsidP="00652AF3">
            <w:pPr>
              <w:pStyle w:val="ListParagraph"/>
              <w:ind w:left="0"/>
              <w:rPr>
                <w:rFonts w:cstheme="minorHAnsi"/>
                <w:sz w:val="28"/>
                <w:szCs w:val="28"/>
              </w:rPr>
            </w:pPr>
            <w:r w:rsidRPr="00EC4197">
              <w:rPr>
                <w:rFonts w:cstheme="minorHAnsi"/>
                <w:bCs/>
                <w:color w:val="000000"/>
                <w:sz w:val="28"/>
                <w:szCs w:val="28"/>
                <w:shd w:val="clear" w:color="auto" w:fill="FFFFFF"/>
              </w:rPr>
              <w:t>Priority d</w:t>
            </w:r>
            <w:r w:rsidR="0049795B" w:rsidRPr="00EC4197">
              <w:rPr>
                <w:rFonts w:cstheme="minorHAnsi"/>
                <w:bCs/>
                <w:color w:val="000000"/>
                <w:sz w:val="28"/>
                <w:szCs w:val="28"/>
                <w:shd w:val="clear" w:color="auto" w:fill="FFFFFF"/>
              </w:rPr>
              <w:t>eals with the timeframe or order to fix the defects</w:t>
            </w:r>
            <w:r w:rsidR="0049795B" w:rsidRPr="00EC4197">
              <w:rPr>
                <w:rFonts w:cstheme="minorHAnsi"/>
                <w:b/>
                <w:bCs/>
                <w:color w:val="000000"/>
                <w:sz w:val="28"/>
                <w:szCs w:val="28"/>
                <w:shd w:val="clear" w:color="auto" w:fill="FFFFFF"/>
              </w:rPr>
              <w:t>.</w:t>
            </w:r>
          </w:p>
        </w:tc>
        <w:tc>
          <w:tcPr>
            <w:tcW w:w="4201" w:type="dxa"/>
          </w:tcPr>
          <w:p w:rsidR="00652AF3" w:rsidRPr="00EC4197" w:rsidRDefault="001F20D3" w:rsidP="00652AF3">
            <w:pPr>
              <w:pStyle w:val="ListParagraph"/>
              <w:ind w:left="0"/>
              <w:rPr>
                <w:rFonts w:cstheme="minorHAnsi"/>
                <w:sz w:val="28"/>
                <w:szCs w:val="28"/>
              </w:rPr>
            </w:pPr>
            <w:r w:rsidRPr="00EC4197">
              <w:rPr>
                <w:rFonts w:cstheme="minorHAnsi"/>
                <w:sz w:val="28"/>
                <w:szCs w:val="28"/>
              </w:rPr>
              <w:t xml:space="preserve">Severity </w:t>
            </w:r>
            <w:r w:rsidRPr="00EC4197">
              <w:rPr>
                <w:rFonts w:cstheme="minorHAnsi"/>
                <w:bCs/>
                <w:color w:val="000000"/>
                <w:sz w:val="28"/>
                <w:szCs w:val="28"/>
                <w:shd w:val="clear" w:color="auto" w:fill="FFFFFF"/>
              </w:rPr>
              <w:t>Deals with the technical aspects of the application</w:t>
            </w:r>
            <w:r w:rsidRPr="00EC4197">
              <w:rPr>
                <w:rFonts w:cstheme="minorHAnsi"/>
                <w:b/>
                <w:bCs/>
                <w:color w:val="000000"/>
                <w:sz w:val="28"/>
                <w:szCs w:val="28"/>
                <w:shd w:val="clear" w:color="auto" w:fill="FFFFFF"/>
              </w:rPr>
              <w:t>.</w:t>
            </w:r>
          </w:p>
        </w:tc>
      </w:tr>
      <w:tr w:rsidR="001E00F3" w:rsidRPr="00EC4197" w:rsidTr="00652AF3">
        <w:tc>
          <w:tcPr>
            <w:tcW w:w="486" w:type="dxa"/>
          </w:tcPr>
          <w:p w:rsidR="00652AF3" w:rsidRPr="00EC4197" w:rsidRDefault="001F20D3" w:rsidP="00652AF3">
            <w:pPr>
              <w:pStyle w:val="ListParagraph"/>
              <w:ind w:left="0"/>
              <w:rPr>
                <w:rFonts w:cstheme="minorHAnsi"/>
                <w:sz w:val="28"/>
                <w:szCs w:val="28"/>
              </w:rPr>
            </w:pPr>
            <w:r w:rsidRPr="00EC4197">
              <w:rPr>
                <w:rFonts w:cstheme="minorHAnsi"/>
                <w:sz w:val="28"/>
                <w:szCs w:val="28"/>
              </w:rPr>
              <w:t>3</w:t>
            </w:r>
          </w:p>
        </w:tc>
        <w:tc>
          <w:tcPr>
            <w:tcW w:w="3969" w:type="dxa"/>
          </w:tcPr>
          <w:p w:rsidR="00652AF3" w:rsidRPr="00EC4197" w:rsidRDefault="001E00F3" w:rsidP="00652AF3">
            <w:pPr>
              <w:pStyle w:val="ListParagraph"/>
              <w:ind w:left="0"/>
              <w:rPr>
                <w:rFonts w:cstheme="minorHAnsi"/>
                <w:sz w:val="28"/>
                <w:szCs w:val="28"/>
              </w:rPr>
            </w:pPr>
            <w:r w:rsidRPr="00EC4197">
              <w:rPr>
                <w:rFonts w:cstheme="minorHAnsi"/>
                <w:bCs/>
                <w:color w:val="000000"/>
                <w:sz w:val="28"/>
                <w:szCs w:val="28"/>
                <w:shd w:val="clear" w:color="auto" w:fill="FFFFFF"/>
              </w:rPr>
              <w:t>The priority value is subjective and may change after comparing with other defects.</w:t>
            </w:r>
          </w:p>
        </w:tc>
        <w:tc>
          <w:tcPr>
            <w:tcW w:w="4201" w:type="dxa"/>
          </w:tcPr>
          <w:p w:rsidR="00652AF3" w:rsidRPr="00EC4197" w:rsidRDefault="001E00F3" w:rsidP="00652AF3">
            <w:pPr>
              <w:pStyle w:val="ListParagraph"/>
              <w:ind w:left="0"/>
              <w:rPr>
                <w:rFonts w:cstheme="minorHAnsi"/>
                <w:sz w:val="28"/>
                <w:szCs w:val="28"/>
              </w:rPr>
            </w:pPr>
            <w:r w:rsidRPr="00EC4197">
              <w:rPr>
                <w:rFonts w:cstheme="minorHAnsi"/>
                <w:bCs/>
                <w:color w:val="000000"/>
                <w:sz w:val="28"/>
                <w:szCs w:val="28"/>
                <w:shd w:val="clear" w:color="auto" w:fill="FFFFFF"/>
              </w:rPr>
              <w:t>The value does not change with time, it’s fixed.</w:t>
            </w:r>
          </w:p>
        </w:tc>
      </w:tr>
      <w:tr w:rsidR="001E00F3" w:rsidRPr="00EC4197" w:rsidTr="00652AF3">
        <w:tc>
          <w:tcPr>
            <w:tcW w:w="486" w:type="dxa"/>
          </w:tcPr>
          <w:p w:rsidR="00652AF3" w:rsidRPr="00EC4197" w:rsidRDefault="001E00F3" w:rsidP="00652AF3">
            <w:pPr>
              <w:pStyle w:val="ListParagraph"/>
              <w:ind w:left="0"/>
              <w:rPr>
                <w:rFonts w:cstheme="minorHAnsi"/>
                <w:sz w:val="28"/>
                <w:szCs w:val="28"/>
              </w:rPr>
            </w:pPr>
            <w:r w:rsidRPr="00EC4197">
              <w:rPr>
                <w:rFonts w:cstheme="minorHAnsi"/>
                <w:sz w:val="28"/>
                <w:szCs w:val="28"/>
              </w:rPr>
              <w:t>4</w:t>
            </w:r>
          </w:p>
        </w:tc>
        <w:tc>
          <w:tcPr>
            <w:tcW w:w="3969" w:type="dxa"/>
          </w:tcPr>
          <w:p w:rsidR="00652AF3" w:rsidRPr="00EC4197" w:rsidRDefault="00D52B47" w:rsidP="00652AF3">
            <w:pPr>
              <w:pStyle w:val="ListParagraph"/>
              <w:ind w:left="0"/>
              <w:rPr>
                <w:rFonts w:cstheme="minorHAnsi"/>
                <w:sz w:val="28"/>
                <w:szCs w:val="28"/>
              </w:rPr>
            </w:pPr>
            <w:r w:rsidRPr="00EC4197">
              <w:rPr>
                <w:rFonts w:cstheme="minorHAnsi"/>
                <w:sz w:val="28"/>
                <w:szCs w:val="28"/>
              </w:rPr>
              <w:t>Priority is Relative &amp; Business-focused</w:t>
            </w:r>
          </w:p>
        </w:tc>
        <w:tc>
          <w:tcPr>
            <w:tcW w:w="4201" w:type="dxa"/>
          </w:tcPr>
          <w:p w:rsidR="00652AF3" w:rsidRPr="00EC4197" w:rsidRDefault="00D52B47" w:rsidP="00652AF3">
            <w:pPr>
              <w:pStyle w:val="ListParagraph"/>
              <w:ind w:left="0"/>
              <w:rPr>
                <w:rFonts w:cstheme="minorHAnsi"/>
                <w:sz w:val="28"/>
                <w:szCs w:val="28"/>
              </w:rPr>
            </w:pPr>
            <w:r w:rsidRPr="00EC4197">
              <w:rPr>
                <w:rFonts w:cstheme="minorHAnsi"/>
                <w:sz w:val="28"/>
                <w:szCs w:val="28"/>
              </w:rPr>
              <w:t>Severity is Absolute &amp; customer-focused</w:t>
            </w:r>
          </w:p>
        </w:tc>
      </w:tr>
      <w:tr w:rsidR="004446EF" w:rsidRPr="00EC4197" w:rsidTr="00652AF3">
        <w:tc>
          <w:tcPr>
            <w:tcW w:w="486" w:type="dxa"/>
          </w:tcPr>
          <w:p w:rsidR="004446EF" w:rsidRPr="00EC4197" w:rsidRDefault="004446EF" w:rsidP="00652AF3">
            <w:pPr>
              <w:pStyle w:val="ListParagraph"/>
              <w:ind w:left="0"/>
              <w:rPr>
                <w:rFonts w:cstheme="minorHAnsi"/>
                <w:sz w:val="28"/>
                <w:szCs w:val="28"/>
              </w:rPr>
            </w:pPr>
            <w:r w:rsidRPr="00EC4197">
              <w:rPr>
                <w:rFonts w:cstheme="minorHAnsi"/>
                <w:sz w:val="28"/>
                <w:szCs w:val="28"/>
              </w:rPr>
              <w:t>5</w:t>
            </w:r>
          </w:p>
        </w:tc>
        <w:tc>
          <w:tcPr>
            <w:tcW w:w="3969" w:type="dxa"/>
          </w:tcPr>
          <w:p w:rsidR="004446EF" w:rsidRPr="00EC4197" w:rsidRDefault="004446EF" w:rsidP="00652AF3">
            <w:pPr>
              <w:pStyle w:val="ListParagraph"/>
              <w:ind w:left="0"/>
              <w:rPr>
                <w:rFonts w:cstheme="minorHAnsi"/>
                <w:sz w:val="28"/>
                <w:szCs w:val="28"/>
              </w:rPr>
            </w:pPr>
            <w:r w:rsidRPr="00EC4197">
              <w:rPr>
                <w:rFonts w:cstheme="minorHAnsi"/>
                <w:sz w:val="28"/>
                <w:szCs w:val="28"/>
              </w:rPr>
              <w:t>Priority has 4 types: Critical, High, Medium, Low</w:t>
            </w:r>
          </w:p>
        </w:tc>
        <w:tc>
          <w:tcPr>
            <w:tcW w:w="4201" w:type="dxa"/>
          </w:tcPr>
          <w:p w:rsidR="004446EF" w:rsidRPr="00EC4197" w:rsidRDefault="004446EF" w:rsidP="00652AF3">
            <w:pPr>
              <w:pStyle w:val="ListParagraph"/>
              <w:ind w:left="0"/>
              <w:rPr>
                <w:rFonts w:cstheme="minorHAnsi"/>
                <w:sz w:val="28"/>
                <w:szCs w:val="28"/>
              </w:rPr>
            </w:pPr>
            <w:r w:rsidRPr="00EC4197">
              <w:rPr>
                <w:rFonts w:cstheme="minorHAnsi"/>
                <w:sz w:val="28"/>
                <w:szCs w:val="28"/>
              </w:rPr>
              <w:t>Severity has 5 types: Critical, High, Medium, Low, Cosmetic</w:t>
            </w:r>
          </w:p>
        </w:tc>
      </w:tr>
    </w:tbl>
    <w:p w:rsidR="00E2477F" w:rsidRPr="00EC4197" w:rsidRDefault="00E2477F" w:rsidP="00652AF3">
      <w:pPr>
        <w:pStyle w:val="ListParagraph"/>
        <w:ind w:left="360"/>
        <w:rPr>
          <w:rFonts w:cstheme="minorHAnsi"/>
          <w:sz w:val="28"/>
          <w:szCs w:val="28"/>
        </w:rPr>
      </w:pPr>
      <w:r w:rsidRPr="00EC4197">
        <w:rPr>
          <w:rFonts w:cstheme="minorHAnsi"/>
          <w:sz w:val="28"/>
          <w:szCs w:val="28"/>
        </w:rPr>
        <w:t xml:space="preserve"> </w:t>
      </w:r>
    </w:p>
    <w:p w:rsidR="00BB35EB" w:rsidRPr="00EC4197" w:rsidRDefault="00E2477F" w:rsidP="00BB35EB">
      <w:pPr>
        <w:pStyle w:val="ListParagraph"/>
        <w:numPr>
          <w:ilvl w:val="0"/>
          <w:numId w:val="2"/>
        </w:numPr>
        <w:rPr>
          <w:rFonts w:cstheme="minorHAnsi"/>
          <w:sz w:val="28"/>
          <w:szCs w:val="28"/>
        </w:rPr>
      </w:pPr>
      <w:r w:rsidRPr="00EC4197">
        <w:rPr>
          <w:rFonts w:cstheme="minorHAnsi"/>
          <w:sz w:val="28"/>
          <w:szCs w:val="28"/>
        </w:rPr>
        <w:t xml:space="preserve"> What is Bug Life Cycle?</w:t>
      </w:r>
    </w:p>
    <w:p w:rsidR="00BB35EB" w:rsidRPr="00EC4197" w:rsidRDefault="00BB35EB" w:rsidP="00BB35EB">
      <w:pPr>
        <w:pStyle w:val="ListParagraph"/>
        <w:numPr>
          <w:ilvl w:val="0"/>
          <w:numId w:val="11"/>
        </w:numPr>
        <w:rPr>
          <w:rFonts w:cstheme="minorHAnsi"/>
          <w:sz w:val="28"/>
          <w:szCs w:val="28"/>
        </w:rPr>
      </w:pPr>
      <w:r w:rsidRPr="00EC4197">
        <w:rPr>
          <w:rFonts w:cstheme="minorHAnsi"/>
          <w:sz w:val="28"/>
          <w:szCs w:val="28"/>
        </w:rPr>
        <w:t>The duration or time span between the first time defect was found and the time that it is closed successfully, rejected, deferred or Postponed is called Bug Life Cycle.</w:t>
      </w:r>
    </w:p>
    <w:p w:rsidR="00BB35EB" w:rsidRPr="00EC4197" w:rsidRDefault="00BB35EB" w:rsidP="00BB35EB">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What is the difference between test scenarios, test cases, and test script? </w:t>
      </w:r>
    </w:p>
    <w:p w:rsidR="00BB35EB" w:rsidRPr="00EC4197" w:rsidRDefault="00BB35EB" w:rsidP="00BB35EB">
      <w:pPr>
        <w:pStyle w:val="ListParagraph"/>
        <w:numPr>
          <w:ilvl w:val="0"/>
          <w:numId w:val="11"/>
        </w:numPr>
        <w:rPr>
          <w:rFonts w:cstheme="minorHAnsi"/>
          <w:sz w:val="28"/>
          <w:szCs w:val="28"/>
        </w:rPr>
      </w:pPr>
    </w:p>
    <w:tbl>
      <w:tblPr>
        <w:tblStyle w:val="TableGrid"/>
        <w:tblW w:w="0" w:type="auto"/>
        <w:tblInd w:w="360" w:type="dxa"/>
        <w:tblLook w:val="04A0" w:firstRow="1" w:lastRow="0" w:firstColumn="1" w:lastColumn="0" w:noHBand="0" w:noVBand="1"/>
      </w:tblPr>
      <w:tblGrid>
        <w:gridCol w:w="628"/>
        <w:gridCol w:w="2551"/>
        <w:gridCol w:w="2977"/>
        <w:gridCol w:w="2500"/>
      </w:tblGrid>
      <w:tr w:rsidR="004446EF" w:rsidRPr="00EC4197" w:rsidTr="00ED7847">
        <w:tc>
          <w:tcPr>
            <w:tcW w:w="628" w:type="dxa"/>
          </w:tcPr>
          <w:p w:rsidR="004446EF" w:rsidRPr="00EC4197" w:rsidRDefault="004446EF" w:rsidP="00652AF3">
            <w:pPr>
              <w:pStyle w:val="ListParagraph"/>
              <w:ind w:left="0" w:firstLine="720"/>
              <w:jc w:val="center"/>
              <w:rPr>
                <w:rFonts w:cstheme="minorHAnsi"/>
                <w:color w:val="FF0000"/>
                <w:sz w:val="28"/>
                <w:szCs w:val="28"/>
              </w:rPr>
            </w:pPr>
          </w:p>
        </w:tc>
        <w:tc>
          <w:tcPr>
            <w:tcW w:w="2551" w:type="dxa"/>
          </w:tcPr>
          <w:p w:rsidR="004446EF" w:rsidRPr="00EC4197" w:rsidRDefault="00257E90" w:rsidP="00257E90">
            <w:pPr>
              <w:pStyle w:val="ListParagraph"/>
              <w:ind w:left="0" w:firstLine="720"/>
              <w:rPr>
                <w:rFonts w:cstheme="minorHAnsi"/>
                <w:color w:val="FF0000"/>
                <w:sz w:val="28"/>
                <w:szCs w:val="28"/>
              </w:rPr>
            </w:pPr>
            <w:r w:rsidRPr="00EC4197">
              <w:rPr>
                <w:rFonts w:cstheme="minorHAnsi"/>
                <w:color w:val="FF0000"/>
                <w:sz w:val="28"/>
                <w:szCs w:val="28"/>
              </w:rPr>
              <w:t>Test Scenario</w:t>
            </w:r>
          </w:p>
        </w:tc>
        <w:tc>
          <w:tcPr>
            <w:tcW w:w="2977" w:type="dxa"/>
          </w:tcPr>
          <w:p w:rsidR="004446EF" w:rsidRPr="00EC4197" w:rsidRDefault="004446EF" w:rsidP="00652AF3">
            <w:pPr>
              <w:pStyle w:val="ListParagraph"/>
              <w:ind w:left="0"/>
              <w:jc w:val="center"/>
              <w:rPr>
                <w:rFonts w:cstheme="minorHAnsi"/>
                <w:color w:val="FF0000"/>
                <w:sz w:val="28"/>
                <w:szCs w:val="28"/>
              </w:rPr>
            </w:pPr>
            <w:r w:rsidRPr="00EC4197">
              <w:rPr>
                <w:rFonts w:cstheme="minorHAnsi"/>
                <w:color w:val="FF0000"/>
                <w:sz w:val="28"/>
                <w:szCs w:val="28"/>
              </w:rPr>
              <w:t>Test Cases</w:t>
            </w:r>
          </w:p>
        </w:tc>
        <w:tc>
          <w:tcPr>
            <w:tcW w:w="2500" w:type="dxa"/>
          </w:tcPr>
          <w:p w:rsidR="004446EF" w:rsidRPr="00EC4197" w:rsidRDefault="004446EF" w:rsidP="00652AF3">
            <w:pPr>
              <w:jc w:val="center"/>
              <w:rPr>
                <w:rFonts w:cstheme="minorHAnsi"/>
                <w:color w:val="FF0000"/>
                <w:sz w:val="28"/>
                <w:szCs w:val="28"/>
              </w:rPr>
            </w:pPr>
            <w:r w:rsidRPr="00EC4197">
              <w:rPr>
                <w:rFonts w:cstheme="minorHAnsi"/>
                <w:color w:val="FF0000"/>
                <w:sz w:val="28"/>
                <w:szCs w:val="28"/>
              </w:rPr>
              <w:t>Test Script</w:t>
            </w:r>
          </w:p>
        </w:tc>
      </w:tr>
      <w:tr w:rsidR="004446EF" w:rsidRPr="00EC4197" w:rsidTr="00ED7847">
        <w:tc>
          <w:tcPr>
            <w:tcW w:w="628" w:type="dxa"/>
          </w:tcPr>
          <w:p w:rsidR="004446EF" w:rsidRPr="00EC4197" w:rsidRDefault="004446EF" w:rsidP="007F7FD6">
            <w:pPr>
              <w:pStyle w:val="ListParagraph"/>
              <w:ind w:left="0"/>
              <w:rPr>
                <w:rFonts w:cstheme="minorHAnsi"/>
                <w:sz w:val="28"/>
                <w:szCs w:val="28"/>
              </w:rPr>
            </w:pPr>
            <w:r w:rsidRPr="00EC4197">
              <w:rPr>
                <w:rFonts w:cstheme="minorHAnsi"/>
                <w:sz w:val="28"/>
                <w:szCs w:val="28"/>
              </w:rPr>
              <w:t>1</w:t>
            </w:r>
          </w:p>
        </w:tc>
        <w:tc>
          <w:tcPr>
            <w:tcW w:w="2551" w:type="dxa"/>
          </w:tcPr>
          <w:p w:rsidR="004446EF" w:rsidRPr="00EC4197" w:rsidRDefault="004446EF" w:rsidP="007F7FD6">
            <w:pPr>
              <w:pStyle w:val="ListParagraph"/>
              <w:ind w:left="0"/>
              <w:rPr>
                <w:rFonts w:cstheme="minorHAnsi"/>
                <w:sz w:val="28"/>
                <w:szCs w:val="28"/>
              </w:rPr>
            </w:pPr>
            <w:r w:rsidRPr="00EC4197">
              <w:rPr>
                <w:rFonts w:cstheme="minorHAnsi"/>
                <w:sz w:val="28"/>
                <w:szCs w:val="28"/>
              </w:rPr>
              <w:t>Test scenario is any functionality that can be tested</w:t>
            </w:r>
          </w:p>
        </w:tc>
        <w:tc>
          <w:tcPr>
            <w:tcW w:w="2977" w:type="dxa"/>
          </w:tcPr>
          <w:p w:rsidR="004446EF" w:rsidRPr="00EC4197" w:rsidRDefault="004446EF" w:rsidP="007F7FD6">
            <w:pPr>
              <w:pStyle w:val="ListParagraph"/>
              <w:ind w:left="0"/>
              <w:rPr>
                <w:rFonts w:cstheme="minorHAnsi"/>
                <w:sz w:val="28"/>
                <w:szCs w:val="28"/>
              </w:rPr>
            </w:pPr>
            <w:r w:rsidRPr="00EC4197">
              <w:rPr>
                <w:rFonts w:cstheme="minorHAnsi"/>
                <w:sz w:val="28"/>
                <w:szCs w:val="28"/>
              </w:rPr>
              <w:t>Test cases involves set of steps, condition &amp; input which can be used to derive test information</w:t>
            </w:r>
          </w:p>
        </w:tc>
        <w:tc>
          <w:tcPr>
            <w:tcW w:w="2500" w:type="dxa"/>
          </w:tcPr>
          <w:p w:rsidR="004446EF" w:rsidRPr="00EC4197" w:rsidRDefault="004446EF" w:rsidP="007F7FD6">
            <w:pPr>
              <w:pStyle w:val="ListParagraph"/>
              <w:ind w:left="0"/>
              <w:rPr>
                <w:rFonts w:cstheme="minorHAnsi"/>
                <w:sz w:val="28"/>
                <w:szCs w:val="28"/>
              </w:rPr>
            </w:pPr>
            <w:r w:rsidRPr="00EC4197">
              <w:rPr>
                <w:rFonts w:cstheme="minorHAnsi"/>
                <w:sz w:val="28"/>
                <w:szCs w:val="28"/>
              </w:rPr>
              <w:t xml:space="preserve">Test script is a </w:t>
            </w:r>
            <w:r w:rsidR="00E70B93" w:rsidRPr="00EC4197">
              <w:rPr>
                <w:rFonts w:cstheme="minorHAnsi"/>
                <w:sz w:val="28"/>
                <w:szCs w:val="28"/>
              </w:rPr>
              <w:t>set of sequential instruction that detail how to execute a core business function.</w:t>
            </w:r>
          </w:p>
        </w:tc>
      </w:tr>
      <w:tr w:rsidR="004446EF" w:rsidRPr="00EC4197" w:rsidTr="00ED7847">
        <w:tc>
          <w:tcPr>
            <w:tcW w:w="628" w:type="dxa"/>
          </w:tcPr>
          <w:p w:rsidR="004446EF" w:rsidRPr="00EC4197" w:rsidRDefault="00E70B93" w:rsidP="007F7FD6">
            <w:pPr>
              <w:pStyle w:val="ListParagraph"/>
              <w:ind w:left="0"/>
              <w:rPr>
                <w:rFonts w:cstheme="minorHAnsi"/>
                <w:sz w:val="28"/>
                <w:szCs w:val="28"/>
              </w:rPr>
            </w:pPr>
            <w:r w:rsidRPr="00EC4197">
              <w:rPr>
                <w:rFonts w:cstheme="minorHAnsi"/>
                <w:sz w:val="28"/>
                <w:szCs w:val="28"/>
              </w:rPr>
              <w:t>2</w:t>
            </w:r>
          </w:p>
        </w:tc>
        <w:tc>
          <w:tcPr>
            <w:tcW w:w="2551" w:type="dxa"/>
          </w:tcPr>
          <w:p w:rsidR="004446EF" w:rsidRPr="00D56D65" w:rsidRDefault="00D56D65" w:rsidP="007F7FD6">
            <w:pPr>
              <w:pStyle w:val="ListParagraph"/>
              <w:ind w:left="0"/>
              <w:rPr>
                <w:rFonts w:cstheme="minorHAnsi"/>
                <w:sz w:val="28"/>
                <w:szCs w:val="28"/>
              </w:rPr>
            </w:pPr>
            <w:r>
              <w:rPr>
                <w:rFonts w:ascii="Arial" w:hAnsi="Arial" w:cs="Arial"/>
                <w:color w:val="212529"/>
                <w:shd w:val="clear" w:color="auto" w:fill="FFFFFF"/>
              </w:rPr>
              <w:t> </w:t>
            </w:r>
            <w:r w:rsidRPr="00D56D65">
              <w:rPr>
                <w:rFonts w:cstheme="minorHAnsi"/>
                <w:sz w:val="28"/>
                <w:szCs w:val="28"/>
                <w:shd w:val="clear" w:color="auto" w:fill="FFFFFF"/>
              </w:rPr>
              <w:t>Test scenarios ensure that the business processes and flows are as per the functional requirements.</w:t>
            </w:r>
          </w:p>
        </w:tc>
        <w:tc>
          <w:tcPr>
            <w:tcW w:w="2977" w:type="dxa"/>
          </w:tcPr>
          <w:p w:rsidR="004446EF" w:rsidRPr="00D56D65" w:rsidRDefault="00D56D65" w:rsidP="007F7FD6">
            <w:pPr>
              <w:pStyle w:val="ListParagraph"/>
              <w:ind w:left="0"/>
              <w:rPr>
                <w:rFonts w:cstheme="minorHAnsi"/>
                <w:sz w:val="28"/>
                <w:szCs w:val="28"/>
              </w:rPr>
            </w:pPr>
            <w:r>
              <w:rPr>
                <w:rFonts w:cstheme="minorHAnsi"/>
                <w:sz w:val="28"/>
                <w:szCs w:val="28"/>
                <w:shd w:val="clear" w:color="auto" w:fill="FFFFFF"/>
              </w:rPr>
              <w:t xml:space="preserve">Test cases are powerful </w:t>
            </w:r>
            <w:proofErr w:type="spellStart"/>
            <w:r>
              <w:rPr>
                <w:rFonts w:cstheme="minorHAnsi"/>
                <w:sz w:val="28"/>
                <w:szCs w:val="28"/>
                <w:shd w:val="clear" w:color="auto" w:fill="FFFFFF"/>
              </w:rPr>
              <w:t>artifacts</w:t>
            </w:r>
            <w:proofErr w:type="spellEnd"/>
            <w:r>
              <w:rPr>
                <w:rFonts w:cstheme="minorHAnsi"/>
                <w:sz w:val="28"/>
                <w:szCs w:val="28"/>
                <w:shd w:val="clear" w:color="auto" w:fill="FFFFFF"/>
              </w:rPr>
              <w:t xml:space="preserve"> that are</w:t>
            </w:r>
            <w:r w:rsidRPr="00D56D65">
              <w:rPr>
                <w:rFonts w:cstheme="minorHAnsi"/>
                <w:sz w:val="28"/>
                <w:szCs w:val="28"/>
                <w:shd w:val="clear" w:color="auto" w:fill="FFFFFF"/>
              </w:rPr>
              <w:t xml:space="preserve"> beneficial for future teammates, as well as a good source of knowing how a system and particular feature works.</w:t>
            </w:r>
          </w:p>
        </w:tc>
        <w:tc>
          <w:tcPr>
            <w:tcW w:w="2500" w:type="dxa"/>
          </w:tcPr>
          <w:p w:rsidR="004446EF" w:rsidRPr="00EC4197" w:rsidRDefault="004446EF" w:rsidP="007F7FD6">
            <w:pPr>
              <w:pStyle w:val="ListParagraph"/>
              <w:ind w:left="0"/>
              <w:rPr>
                <w:rFonts w:cstheme="minorHAnsi"/>
                <w:sz w:val="28"/>
                <w:szCs w:val="28"/>
              </w:rPr>
            </w:pPr>
          </w:p>
        </w:tc>
      </w:tr>
      <w:tr w:rsidR="004446EF" w:rsidRPr="00EC4197" w:rsidTr="00ED7847">
        <w:tc>
          <w:tcPr>
            <w:tcW w:w="628" w:type="dxa"/>
          </w:tcPr>
          <w:p w:rsidR="004446EF" w:rsidRDefault="0010597E" w:rsidP="007F7FD6">
            <w:pPr>
              <w:pStyle w:val="ListParagraph"/>
              <w:ind w:left="0"/>
              <w:rPr>
                <w:rFonts w:cstheme="minorHAnsi"/>
                <w:sz w:val="28"/>
                <w:szCs w:val="28"/>
              </w:rPr>
            </w:pPr>
            <w:r>
              <w:rPr>
                <w:rFonts w:cstheme="minorHAnsi"/>
                <w:sz w:val="28"/>
                <w:szCs w:val="28"/>
              </w:rPr>
              <w:t>3</w:t>
            </w:r>
          </w:p>
          <w:p w:rsidR="0010597E" w:rsidRPr="00EC4197" w:rsidRDefault="0010597E" w:rsidP="007F7FD6">
            <w:pPr>
              <w:pStyle w:val="ListParagraph"/>
              <w:ind w:left="0"/>
              <w:rPr>
                <w:rFonts w:cstheme="minorHAnsi"/>
                <w:sz w:val="28"/>
                <w:szCs w:val="28"/>
              </w:rPr>
            </w:pPr>
          </w:p>
        </w:tc>
        <w:tc>
          <w:tcPr>
            <w:tcW w:w="2551" w:type="dxa"/>
          </w:tcPr>
          <w:p w:rsidR="004446EF" w:rsidRPr="00EC4197" w:rsidRDefault="0010597E" w:rsidP="007F7FD6">
            <w:pPr>
              <w:pStyle w:val="ListParagraph"/>
              <w:ind w:left="0"/>
              <w:rPr>
                <w:rFonts w:cstheme="minorHAnsi"/>
                <w:sz w:val="28"/>
                <w:szCs w:val="28"/>
              </w:rPr>
            </w:pPr>
            <w:r>
              <w:rPr>
                <w:rFonts w:cstheme="minorHAnsi"/>
                <w:spacing w:val="2"/>
                <w:sz w:val="28"/>
                <w:szCs w:val="28"/>
                <w:shd w:val="clear" w:color="auto" w:fill="FFFFFF"/>
              </w:rPr>
              <w:t>Test Scenario</w:t>
            </w:r>
            <w:r w:rsidRPr="00D56D65">
              <w:rPr>
                <w:rFonts w:cstheme="minorHAnsi"/>
                <w:spacing w:val="2"/>
                <w:sz w:val="28"/>
                <w:szCs w:val="28"/>
                <w:shd w:val="clear" w:color="auto" w:fill="FFFFFF"/>
              </w:rPr>
              <w:t xml:space="preserve"> is developed in</w:t>
            </w:r>
            <w:r>
              <w:rPr>
                <w:rFonts w:cstheme="minorHAnsi"/>
                <w:spacing w:val="2"/>
                <w:sz w:val="28"/>
                <w:szCs w:val="28"/>
                <w:shd w:val="clear" w:color="auto" w:fill="FFFFFF"/>
              </w:rPr>
              <w:t xml:space="preserve"> form of document.</w:t>
            </w:r>
          </w:p>
        </w:tc>
        <w:tc>
          <w:tcPr>
            <w:tcW w:w="2977" w:type="dxa"/>
          </w:tcPr>
          <w:p w:rsidR="004446EF" w:rsidRPr="00EC4197" w:rsidRDefault="00EC4197" w:rsidP="007F7FD6">
            <w:pPr>
              <w:pStyle w:val="ListParagraph"/>
              <w:ind w:left="0"/>
              <w:rPr>
                <w:rFonts w:cstheme="minorHAnsi"/>
                <w:sz w:val="28"/>
                <w:szCs w:val="28"/>
              </w:rPr>
            </w:pPr>
            <w:r w:rsidRPr="00D56D65">
              <w:rPr>
                <w:rFonts w:cstheme="minorHAnsi"/>
                <w:spacing w:val="2"/>
                <w:sz w:val="28"/>
                <w:szCs w:val="28"/>
                <w:shd w:val="clear" w:color="auto" w:fill="FFFFFF"/>
              </w:rPr>
              <w:t>Test case is developed in form of templates</w:t>
            </w:r>
            <w:r w:rsidRPr="00EC4197">
              <w:rPr>
                <w:rFonts w:cstheme="minorHAnsi"/>
                <w:color w:val="273239"/>
                <w:spacing w:val="2"/>
                <w:sz w:val="28"/>
                <w:szCs w:val="28"/>
                <w:shd w:val="clear" w:color="auto" w:fill="FFFFFF"/>
              </w:rPr>
              <w:t>.</w:t>
            </w:r>
          </w:p>
        </w:tc>
        <w:tc>
          <w:tcPr>
            <w:tcW w:w="2500" w:type="dxa"/>
          </w:tcPr>
          <w:p w:rsidR="004446EF" w:rsidRPr="00EC4197" w:rsidRDefault="00EC4197" w:rsidP="007F7FD6">
            <w:pPr>
              <w:pStyle w:val="ListParagraph"/>
              <w:ind w:left="0"/>
              <w:rPr>
                <w:rFonts w:cstheme="minorHAnsi"/>
                <w:sz w:val="28"/>
                <w:szCs w:val="28"/>
              </w:rPr>
            </w:pPr>
            <w:r w:rsidRPr="00D56D65">
              <w:rPr>
                <w:rFonts w:cstheme="minorHAnsi"/>
                <w:spacing w:val="2"/>
                <w:sz w:val="28"/>
                <w:szCs w:val="28"/>
                <w:shd w:val="clear" w:color="auto" w:fill="FFFFFF"/>
              </w:rPr>
              <w:t>Test script is developed in form of scripting</w:t>
            </w:r>
            <w:r w:rsidRPr="00EC4197">
              <w:rPr>
                <w:rFonts w:cstheme="minorHAnsi"/>
                <w:color w:val="273239"/>
                <w:spacing w:val="2"/>
                <w:sz w:val="28"/>
                <w:szCs w:val="28"/>
                <w:shd w:val="clear" w:color="auto" w:fill="FFFFFF"/>
              </w:rPr>
              <w:t>.</w:t>
            </w:r>
          </w:p>
        </w:tc>
      </w:tr>
      <w:tr w:rsidR="004446EF" w:rsidRPr="00EC4197" w:rsidTr="00ED7847">
        <w:tc>
          <w:tcPr>
            <w:tcW w:w="628" w:type="dxa"/>
          </w:tcPr>
          <w:p w:rsidR="004446EF" w:rsidRPr="00EC4197" w:rsidRDefault="0010597E" w:rsidP="007F7FD6">
            <w:pPr>
              <w:pStyle w:val="ListParagraph"/>
              <w:ind w:left="0"/>
              <w:rPr>
                <w:rFonts w:cstheme="minorHAnsi"/>
                <w:sz w:val="28"/>
                <w:szCs w:val="28"/>
              </w:rPr>
            </w:pPr>
            <w:r>
              <w:rPr>
                <w:rFonts w:cstheme="minorHAnsi"/>
                <w:sz w:val="28"/>
                <w:szCs w:val="28"/>
              </w:rPr>
              <w:t>4</w:t>
            </w:r>
          </w:p>
        </w:tc>
        <w:tc>
          <w:tcPr>
            <w:tcW w:w="2551" w:type="dxa"/>
          </w:tcPr>
          <w:p w:rsidR="004446EF" w:rsidRPr="00EC4197" w:rsidRDefault="0010597E" w:rsidP="007F7FD6">
            <w:pPr>
              <w:pStyle w:val="ListParagraph"/>
              <w:ind w:left="0"/>
              <w:rPr>
                <w:rFonts w:cstheme="minorHAnsi"/>
                <w:sz w:val="28"/>
                <w:szCs w:val="28"/>
              </w:rPr>
            </w:pPr>
            <w:r>
              <w:rPr>
                <w:rFonts w:cstheme="minorHAnsi"/>
                <w:sz w:val="28"/>
                <w:szCs w:val="28"/>
              </w:rPr>
              <w:t>Requires less time</w:t>
            </w:r>
          </w:p>
        </w:tc>
        <w:tc>
          <w:tcPr>
            <w:tcW w:w="2977" w:type="dxa"/>
          </w:tcPr>
          <w:p w:rsidR="004446EF" w:rsidRPr="00EC4197" w:rsidRDefault="00EC4197" w:rsidP="007F7FD6">
            <w:pPr>
              <w:pStyle w:val="ListParagraph"/>
              <w:ind w:left="0"/>
              <w:rPr>
                <w:rFonts w:cstheme="minorHAnsi"/>
                <w:sz w:val="28"/>
                <w:szCs w:val="28"/>
              </w:rPr>
            </w:pPr>
            <w:r w:rsidRPr="00D56D65">
              <w:rPr>
                <w:rFonts w:cstheme="minorHAnsi"/>
                <w:spacing w:val="2"/>
                <w:sz w:val="28"/>
                <w:szCs w:val="28"/>
                <w:shd w:val="clear" w:color="auto" w:fill="FFFFFF"/>
              </w:rPr>
              <w:t>Requires more resources and time.</w:t>
            </w:r>
          </w:p>
        </w:tc>
        <w:tc>
          <w:tcPr>
            <w:tcW w:w="2500" w:type="dxa"/>
          </w:tcPr>
          <w:p w:rsidR="004446EF" w:rsidRPr="00EC4197" w:rsidRDefault="00EC4197" w:rsidP="007F7FD6">
            <w:pPr>
              <w:pStyle w:val="ListParagraph"/>
              <w:ind w:left="0"/>
              <w:rPr>
                <w:rFonts w:cstheme="minorHAnsi"/>
                <w:sz w:val="28"/>
                <w:szCs w:val="28"/>
              </w:rPr>
            </w:pPr>
            <w:r w:rsidRPr="00D56D65">
              <w:rPr>
                <w:rFonts w:cstheme="minorHAnsi"/>
                <w:spacing w:val="2"/>
                <w:sz w:val="28"/>
                <w:szCs w:val="28"/>
                <w:shd w:val="clear" w:color="auto" w:fill="FFFFFF"/>
              </w:rPr>
              <w:t>Requires less time for testing scripts</w:t>
            </w:r>
            <w:r w:rsidRPr="00EC4197">
              <w:rPr>
                <w:rFonts w:cstheme="minorHAnsi"/>
                <w:color w:val="273239"/>
                <w:spacing w:val="2"/>
                <w:sz w:val="28"/>
                <w:szCs w:val="28"/>
                <w:shd w:val="clear" w:color="auto" w:fill="FFFFFF"/>
              </w:rPr>
              <w:t>.</w:t>
            </w:r>
          </w:p>
        </w:tc>
      </w:tr>
      <w:tr w:rsidR="00D56D65" w:rsidRPr="00EC4197" w:rsidTr="00ED7847">
        <w:tc>
          <w:tcPr>
            <w:tcW w:w="628" w:type="dxa"/>
          </w:tcPr>
          <w:p w:rsidR="00D56D65" w:rsidRPr="00EC4197" w:rsidRDefault="0010597E" w:rsidP="007F7FD6">
            <w:pPr>
              <w:pStyle w:val="ListParagraph"/>
              <w:ind w:left="0"/>
              <w:rPr>
                <w:rFonts w:cstheme="minorHAnsi"/>
                <w:sz w:val="28"/>
                <w:szCs w:val="28"/>
              </w:rPr>
            </w:pPr>
            <w:r>
              <w:rPr>
                <w:rFonts w:cstheme="minorHAnsi"/>
                <w:sz w:val="28"/>
                <w:szCs w:val="28"/>
              </w:rPr>
              <w:lastRenderedPageBreak/>
              <w:t>5</w:t>
            </w:r>
          </w:p>
        </w:tc>
        <w:tc>
          <w:tcPr>
            <w:tcW w:w="2551" w:type="dxa"/>
          </w:tcPr>
          <w:p w:rsidR="00D56D65" w:rsidRPr="00EC4197" w:rsidRDefault="00D56D65" w:rsidP="007F7FD6">
            <w:pPr>
              <w:pStyle w:val="ListParagraph"/>
              <w:ind w:left="0"/>
              <w:rPr>
                <w:rFonts w:cstheme="minorHAnsi"/>
                <w:sz w:val="28"/>
                <w:szCs w:val="28"/>
              </w:rPr>
            </w:pPr>
            <w:bookmarkStart w:id="1" w:name="_GoBack"/>
            <w:bookmarkEnd w:id="1"/>
          </w:p>
        </w:tc>
        <w:tc>
          <w:tcPr>
            <w:tcW w:w="2977" w:type="dxa"/>
          </w:tcPr>
          <w:p w:rsidR="00D56D65" w:rsidRPr="0010597E" w:rsidRDefault="00D56D65" w:rsidP="007F7FD6">
            <w:pPr>
              <w:pStyle w:val="ListParagraph"/>
              <w:ind w:left="0"/>
              <w:rPr>
                <w:rFonts w:cstheme="minorHAnsi"/>
                <w:spacing w:val="2"/>
                <w:sz w:val="28"/>
                <w:szCs w:val="28"/>
                <w:shd w:val="clear" w:color="auto" w:fill="FFFFFF"/>
              </w:rPr>
            </w:pPr>
            <w:r w:rsidRPr="0010597E">
              <w:rPr>
                <w:rFonts w:cstheme="minorHAnsi"/>
                <w:spacing w:val="2"/>
                <w:sz w:val="28"/>
                <w:szCs w:val="28"/>
                <w:shd w:val="clear" w:color="auto" w:fill="FFFFFF"/>
              </w:rPr>
              <w:t>Test Case is a manual approach of software testing.</w:t>
            </w:r>
          </w:p>
        </w:tc>
        <w:tc>
          <w:tcPr>
            <w:tcW w:w="2500" w:type="dxa"/>
          </w:tcPr>
          <w:p w:rsidR="00D56D65" w:rsidRPr="00D56D65" w:rsidRDefault="0010597E" w:rsidP="007F7FD6">
            <w:pPr>
              <w:pStyle w:val="ListParagraph"/>
              <w:ind w:left="0"/>
              <w:rPr>
                <w:rFonts w:cstheme="minorHAnsi"/>
                <w:spacing w:val="2"/>
                <w:sz w:val="28"/>
                <w:szCs w:val="28"/>
                <w:shd w:val="clear" w:color="auto" w:fill="FFFFFF"/>
              </w:rPr>
            </w:pPr>
            <w:r w:rsidRPr="0010597E">
              <w:rPr>
                <w:rFonts w:cstheme="minorHAnsi"/>
                <w:spacing w:val="2"/>
                <w:sz w:val="28"/>
                <w:szCs w:val="28"/>
                <w:shd w:val="clear" w:color="auto" w:fill="FFFFFF"/>
              </w:rPr>
              <w:t>Test Script is an automatic approach of software testing</w:t>
            </w:r>
            <w:r>
              <w:rPr>
                <w:rFonts w:ascii="Arial" w:hAnsi="Arial" w:cs="Arial"/>
                <w:color w:val="273239"/>
                <w:spacing w:val="2"/>
                <w:sz w:val="25"/>
                <w:szCs w:val="25"/>
                <w:shd w:val="clear" w:color="auto" w:fill="FFFFFF"/>
              </w:rPr>
              <w:t>.</w:t>
            </w:r>
          </w:p>
        </w:tc>
      </w:tr>
    </w:tbl>
    <w:p w:rsidR="007F7FD6" w:rsidRPr="00EC4197" w:rsidRDefault="007F7FD6" w:rsidP="00777DC5">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Explain what Test Plan is? What is</w:t>
      </w:r>
      <w:r w:rsidR="00106565" w:rsidRPr="00EC4197">
        <w:rPr>
          <w:rFonts w:cstheme="minorHAnsi"/>
          <w:sz w:val="28"/>
          <w:szCs w:val="28"/>
        </w:rPr>
        <w:t xml:space="preserve"> </w:t>
      </w:r>
      <w:r w:rsidRPr="00EC4197">
        <w:rPr>
          <w:rFonts w:cstheme="minorHAnsi"/>
          <w:sz w:val="28"/>
          <w:szCs w:val="28"/>
        </w:rPr>
        <w:t xml:space="preserve">the information that should be </w:t>
      </w:r>
      <w:r w:rsidR="00652AF3" w:rsidRPr="00EC4197">
        <w:rPr>
          <w:rFonts w:cstheme="minorHAnsi"/>
          <w:sz w:val="28"/>
          <w:szCs w:val="28"/>
        </w:rPr>
        <w:t>covered?</w:t>
      </w:r>
      <w:r w:rsidRPr="00EC4197">
        <w:rPr>
          <w:rFonts w:cstheme="minorHAnsi"/>
          <w:sz w:val="28"/>
          <w:szCs w:val="28"/>
        </w:rPr>
        <w:t xml:space="preserve"> </w:t>
      </w:r>
    </w:p>
    <w:p w:rsidR="00106565" w:rsidRPr="00EC4197" w:rsidRDefault="00106565" w:rsidP="00106565">
      <w:pPr>
        <w:pStyle w:val="ListParagraph"/>
        <w:numPr>
          <w:ilvl w:val="0"/>
          <w:numId w:val="3"/>
        </w:numPr>
        <w:rPr>
          <w:rFonts w:cstheme="minorHAnsi"/>
          <w:sz w:val="28"/>
          <w:szCs w:val="28"/>
        </w:rPr>
      </w:pPr>
      <w:r w:rsidRPr="00EC4197">
        <w:rPr>
          <w:rFonts w:cstheme="minorHAnsi"/>
          <w:sz w:val="28"/>
          <w:szCs w:val="28"/>
        </w:rPr>
        <w:t xml:space="preserve">Test plan is the document describing scope, approach, resources &amp; schedule of an intended test activity. </w:t>
      </w:r>
    </w:p>
    <w:p w:rsidR="00773C0F" w:rsidRPr="00EC4197" w:rsidRDefault="00773C0F" w:rsidP="00773C0F">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 What is priority? </w:t>
      </w:r>
    </w:p>
    <w:p w:rsidR="00581594" w:rsidRPr="00EC4197" w:rsidRDefault="00777DC5" w:rsidP="001F20D3">
      <w:pPr>
        <w:pStyle w:val="ListParagraph"/>
        <w:numPr>
          <w:ilvl w:val="0"/>
          <w:numId w:val="3"/>
        </w:numPr>
        <w:rPr>
          <w:rFonts w:cstheme="minorHAnsi"/>
          <w:sz w:val="28"/>
          <w:szCs w:val="28"/>
        </w:rPr>
      </w:pPr>
      <w:r w:rsidRPr="00EC4197">
        <w:rPr>
          <w:rFonts w:cstheme="minorHAnsi"/>
          <w:sz w:val="28"/>
          <w:szCs w:val="28"/>
        </w:rPr>
        <w:t xml:space="preserve"> </w:t>
      </w:r>
      <w:r w:rsidR="00581594" w:rsidRPr="00EC4197">
        <w:rPr>
          <w:rFonts w:cstheme="minorHAnsi"/>
          <w:sz w:val="28"/>
          <w:szCs w:val="28"/>
        </w:rPr>
        <w:t>Priority refers to how quickly the fault should be rectified and how much it affects the business aspects of the software.</w:t>
      </w:r>
    </w:p>
    <w:p w:rsidR="001F20D3" w:rsidRPr="00EC4197" w:rsidRDefault="00581594" w:rsidP="00581594">
      <w:pPr>
        <w:pStyle w:val="ListParagraph"/>
        <w:ind w:left="360"/>
        <w:rPr>
          <w:rFonts w:cstheme="minorHAnsi"/>
          <w:sz w:val="28"/>
          <w:szCs w:val="28"/>
        </w:rPr>
      </w:pPr>
      <w:r w:rsidRPr="00EC4197">
        <w:rPr>
          <w:rFonts w:cstheme="minorHAnsi"/>
          <w:sz w:val="28"/>
          <w:szCs w:val="28"/>
        </w:rPr>
        <w:t xml:space="preserve"> </w:t>
      </w: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What is severity? </w:t>
      </w:r>
    </w:p>
    <w:p w:rsidR="001F20D3" w:rsidRPr="00EC4197" w:rsidRDefault="00581594" w:rsidP="001F20D3">
      <w:pPr>
        <w:pStyle w:val="ListParagraph"/>
        <w:numPr>
          <w:ilvl w:val="0"/>
          <w:numId w:val="3"/>
        </w:numPr>
        <w:rPr>
          <w:rFonts w:cstheme="minorHAnsi"/>
          <w:sz w:val="28"/>
          <w:szCs w:val="28"/>
        </w:rPr>
      </w:pPr>
      <w:r w:rsidRPr="00EC4197">
        <w:rPr>
          <w:rFonts w:cstheme="minorHAnsi"/>
          <w:sz w:val="28"/>
          <w:szCs w:val="28"/>
        </w:rPr>
        <w:t>Severity refers to how important the flow is to the product’s functionality and how much it affects the technical aspects of the software.</w:t>
      </w:r>
    </w:p>
    <w:p w:rsidR="00581594" w:rsidRPr="00EC4197" w:rsidRDefault="00581594" w:rsidP="00581594">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Bug categories are… </w:t>
      </w:r>
    </w:p>
    <w:p w:rsidR="001F20D3" w:rsidRPr="00EC4197" w:rsidRDefault="00777DC5" w:rsidP="001F20D3">
      <w:pPr>
        <w:pStyle w:val="ListParagraph"/>
        <w:numPr>
          <w:ilvl w:val="0"/>
          <w:numId w:val="3"/>
        </w:numPr>
        <w:rPr>
          <w:rFonts w:cstheme="minorHAnsi"/>
          <w:sz w:val="28"/>
          <w:szCs w:val="28"/>
        </w:rPr>
      </w:pPr>
      <w:r w:rsidRPr="00EC4197">
        <w:rPr>
          <w:rFonts w:cstheme="minorHAnsi"/>
          <w:sz w:val="28"/>
          <w:szCs w:val="28"/>
        </w:rPr>
        <w:t>Security, Databa</w:t>
      </w:r>
      <w:r w:rsidR="00581594" w:rsidRPr="00EC4197">
        <w:rPr>
          <w:rFonts w:cstheme="minorHAnsi"/>
          <w:sz w:val="28"/>
          <w:szCs w:val="28"/>
        </w:rPr>
        <w:t>s</w:t>
      </w:r>
      <w:r w:rsidRPr="00EC4197">
        <w:rPr>
          <w:rFonts w:cstheme="minorHAnsi"/>
          <w:sz w:val="28"/>
          <w:szCs w:val="28"/>
        </w:rPr>
        <w:t>e, Functionality(Critical/General), UI</w:t>
      </w:r>
    </w:p>
    <w:p w:rsidR="00777DC5" w:rsidRPr="00EC4197" w:rsidRDefault="00777DC5" w:rsidP="00777DC5">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Advantage of </w:t>
      </w:r>
      <w:r w:rsidR="00652AF3" w:rsidRPr="00EC4197">
        <w:rPr>
          <w:rFonts w:cstheme="minorHAnsi"/>
          <w:sz w:val="28"/>
          <w:szCs w:val="28"/>
        </w:rPr>
        <w:t>Bugzilla.</w:t>
      </w:r>
      <w:r w:rsidRPr="00EC4197">
        <w:rPr>
          <w:rFonts w:cstheme="minorHAnsi"/>
          <w:sz w:val="28"/>
          <w:szCs w:val="28"/>
        </w:rPr>
        <w:t xml:space="preserve"> </w:t>
      </w:r>
    </w:p>
    <w:p w:rsidR="001F20D3" w:rsidRPr="00EC4197" w:rsidRDefault="00F14D5F" w:rsidP="001F20D3">
      <w:pPr>
        <w:pStyle w:val="ListParagraph"/>
        <w:numPr>
          <w:ilvl w:val="0"/>
          <w:numId w:val="3"/>
        </w:numPr>
        <w:rPr>
          <w:rFonts w:cstheme="minorHAnsi"/>
          <w:sz w:val="28"/>
          <w:szCs w:val="28"/>
        </w:rPr>
      </w:pPr>
      <w:r w:rsidRPr="00EC4197">
        <w:rPr>
          <w:rFonts w:cstheme="minorHAnsi"/>
          <w:sz w:val="28"/>
          <w:szCs w:val="28"/>
        </w:rPr>
        <w:t>It is easy to use &amp; maintain</w:t>
      </w:r>
    </w:p>
    <w:p w:rsidR="00F14D5F" w:rsidRPr="00EC4197" w:rsidRDefault="00F14D5F" w:rsidP="001F20D3">
      <w:pPr>
        <w:pStyle w:val="ListParagraph"/>
        <w:numPr>
          <w:ilvl w:val="0"/>
          <w:numId w:val="3"/>
        </w:numPr>
        <w:rPr>
          <w:rFonts w:cstheme="minorHAnsi"/>
          <w:sz w:val="28"/>
          <w:szCs w:val="28"/>
        </w:rPr>
      </w:pPr>
      <w:r w:rsidRPr="00EC4197">
        <w:rPr>
          <w:rFonts w:cstheme="minorHAnsi"/>
          <w:sz w:val="28"/>
          <w:szCs w:val="28"/>
        </w:rPr>
        <w:t>Bugzilla can track our bugs that are generated during development</w:t>
      </w:r>
    </w:p>
    <w:p w:rsidR="00F14D5F" w:rsidRPr="00EC4197" w:rsidRDefault="00F14D5F" w:rsidP="001F20D3">
      <w:pPr>
        <w:pStyle w:val="ListParagraph"/>
        <w:numPr>
          <w:ilvl w:val="0"/>
          <w:numId w:val="3"/>
        </w:numPr>
        <w:rPr>
          <w:rFonts w:cstheme="minorHAnsi"/>
          <w:sz w:val="28"/>
          <w:szCs w:val="28"/>
        </w:rPr>
      </w:pPr>
      <w:r w:rsidRPr="00EC4197">
        <w:rPr>
          <w:rFonts w:cstheme="minorHAnsi"/>
          <w:sz w:val="28"/>
          <w:szCs w:val="28"/>
        </w:rPr>
        <w:t>Bug search criteria Is very efficient</w:t>
      </w:r>
    </w:p>
    <w:p w:rsidR="00E2477F" w:rsidRPr="00EC4197" w:rsidRDefault="00E2477F" w:rsidP="001F20D3">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 What are the different Methodologies in Agile Development Model? </w:t>
      </w:r>
    </w:p>
    <w:p w:rsidR="001F20D3" w:rsidRPr="00EC4197" w:rsidRDefault="001E00F3" w:rsidP="001F20D3">
      <w:pPr>
        <w:pStyle w:val="ListParagraph"/>
        <w:numPr>
          <w:ilvl w:val="0"/>
          <w:numId w:val="3"/>
        </w:numPr>
        <w:rPr>
          <w:rFonts w:cstheme="minorHAnsi"/>
          <w:sz w:val="28"/>
          <w:szCs w:val="28"/>
        </w:rPr>
      </w:pPr>
      <w:r w:rsidRPr="00EC4197">
        <w:rPr>
          <w:rFonts w:cstheme="minorHAnsi"/>
          <w:sz w:val="28"/>
          <w:szCs w:val="28"/>
        </w:rPr>
        <w:t>Scrum, Kanban, Lean &amp; Extreme Programming (XP)</w:t>
      </w:r>
    </w:p>
    <w:p w:rsidR="00581594" w:rsidRPr="00EC4197" w:rsidRDefault="00581594" w:rsidP="00581594">
      <w:pPr>
        <w:pStyle w:val="ListParagraph"/>
        <w:ind w:left="36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Explain the difference between Authorization and Authentication in Web </w:t>
      </w:r>
      <w:r w:rsidR="00652AF3" w:rsidRPr="00EC4197">
        <w:rPr>
          <w:rFonts w:cstheme="minorHAnsi"/>
          <w:sz w:val="28"/>
          <w:szCs w:val="28"/>
        </w:rPr>
        <w:t>testing. What</w:t>
      </w:r>
      <w:r w:rsidRPr="00EC4197">
        <w:rPr>
          <w:rFonts w:cstheme="minorHAnsi"/>
          <w:sz w:val="28"/>
          <w:szCs w:val="28"/>
        </w:rPr>
        <w:t xml:space="preserve"> are the common problems faced in Web </w:t>
      </w:r>
      <w:r w:rsidR="00652AF3" w:rsidRPr="00EC4197">
        <w:rPr>
          <w:rFonts w:cstheme="minorHAnsi"/>
          <w:sz w:val="28"/>
          <w:szCs w:val="28"/>
        </w:rPr>
        <w:t>testing?</w:t>
      </w:r>
    </w:p>
    <w:p w:rsidR="00581594" w:rsidRPr="00EC4197" w:rsidRDefault="00581594" w:rsidP="00581594">
      <w:pPr>
        <w:pStyle w:val="ListParagraph"/>
        <w:numPr>
          <w:ilvl w:val="0"/>
          <w:numId w:val="3"/>
        </w:numPr>
        <w:rPr>
          <w:rFonts w:cstheme="minorHAnsi"/>
          <w:sz w:val="28"/>
          <w:szCs w:val="28"/>
        </w:rPr>
      </w:pPr>
    </w:p>
    <w:tbl>
      <w:tblPr>
        <w:tblStyle w:val="TableGrid"/>
        <w:tblW w:w="0" w:type="auto"/>
        <w:tblInd w:w="360" w:type="dxa"/>
        <w:tblLook w:val="04A0" w:firstRow="1" w:lastRow="0" w:firstColumn="1" w:lastColumn="0" w:noHBand="0" w:noVBand="1"/>
      </w:tblPr>
      <w:tblGrid>
        <w:gridCol w:w="911"/>
        <w:gridCol w:w="3686"/>
        <w:gridCol w:w="4059"/>
      </w:tblGrid>
      <w:tr w:rsidR="001F20D3" w:rsidRPr="00EC4197" w:rsidTr="001F20D3">
        <w:tc>
          <w:tcPr>
            <w:tcW w:w="911" w:type="dxa"/>
          </w:tcPr>
          <w:p w:rsidR="001F20D3" w:rsidRPr="00EC4197" w:rsidRDefault="001F20D3" w:rsidP="001F20D3">
            <w:pPr>
              <w:pStyle w:val="ListParagraph"/>
              <w:ind w:left="0"/>
              <w:jc w:val="center"/>
              <w:rPr>
                <w:rFonts w:cstheme="minorHAnsi"/>
                <w:color w:val="FF0000"/>
                <w:sz w:val="28"/>
                <w:szCs w:val="28"/>
              </w:rPr>
            </w:pPr>
            <w:r w:rsidRPr="00EC4197">
              <w:rPr>
                <w:rFonts w:cstheme="minorHAnsi"/>
                <w:color w:val="FF0000"/>
                <w:sz w:val="28"/>
                <w:szCs w:val="28"/>
              </w:rPr>
              <w:t>SL. No.</w:t>
            </w:r>
          </w:p>
        </w:tc>
        <w:tc>
          <w:tcPr>
            <w:tcW w:w="3686" w:type="dxa"/>
          </w:tcPr>
          <w:p w:rsidR="001F20D3" w:rsidRPr="00EC4197" w:rsidRDefault="001F20D3" w:rsidP="001F20D3">
            <w:pPr>
              <w:pStyle w:val="ListParagraph"/>
              <w:ind w:left="0"/>
              <w:jc w:val="center"/>
              <w:rPr>
                <w:rFonts w:cstheme="minorHAnsi"/>
                <w:color w:val="FF0000"/>
                <w:sz w:val="28"/>
                <w:szCs w:val="28"/>
              </w:rPr>
            </w:pPr>
            <w:r w:rsidRPr="00EC4197">
              <w:rPr>
                <w:rFonts w:cstheme="minorHAnsi"/>
                <w:color w:val="FF0000"/>
                <w:sz w:val="28"/>
                <w:szCs w:val="28"/>
              </w:rPr>
              <w:t>Aut</w:t>
            </w:r>
            <w:r w:rsidR="00257E90" w:rsidRPr="00EC4197">
              <w:rPr>
                <w:rFonts w:cstheme="minorHAnsi"/>
                <w:color w:val="FF0000"/>
                <w:sz w:val="28"/>
                <w:szCs w:val="28"/>
              </w:rPr>
              <w:t>hentication</w:t>
            </w:r>
          </w:p>
        </w:tc>
        <w:tc>
          <w:tcPr>
            <w:tcW w:w="4059" w:type="dxa"/>
          </w:tcPr>
          <w:p w:rsidR="001F20D3" w:rsidRPr="00EC4197" w:rsidRDefault="00257E90" w:rsidP="001F20D3">
            <w:pPr>
              <w:pStyle w:val="ListParagraph"/>
              <w:ind w:left="0"/>
              <w:jc w:val="center"/>
              <w:rPr>
                <w:rFonts w:cstheme="minorHAnsi"/>
                <w:color w:val="FF0000"/>
                <w:sz w:val="28"/>
                <w:szCs w:val="28"/>
              </w:rPr>
            </w:pPr>
            <w:r w:rsidRPr="00EC4197">
              <w:rPr>
                <w:rFonts w:cstheme="minorHAnsi"/>
                <w:color w:val="FF0000"/>
                <w:sz w:val="28"/>
                <w:szCs w:val="28"/>
              </w:rPr>
              <w:t>Authorization</w:t>
            </w:r>
          </w:p>
        </w:tc>
      </w:tr>
      <w:tr w:rsidR="001F20D3" w:rsidRPr="00EC4197" w:rsidTr="001F20D3">
        <w:tc>
          <w:tcPr>
            <w:tcW w:w="911" w:type="dxa"/>
          </w:tcPr>
          <w:p w:rsidR="001F20D3" w:rsidRPr="00EC4197" w:rsidRDefault="001F20D3" w:rsidP="001F20D3">
            <w:pPr>
              <w:pStyle w:val="ListParagraph"/>
              <w:ind w:left="0"/>
              <w:rPr>
                <w:rFonts w:cstheme="minorHAnsi"/>
                <w:sz w:val="28"/>
                <w:szCs w:val="28"/>
              </w:rPr>
            </w:pPr>
            <w:r w:rsidRPr="00EC4197">
              <w:rPr>
                <w:rFonts w:cstheme="minorHAnsi"/>
                <w:sz w:val="28"/>
                <w:szCs w:val="28"/>
              </w:rPr>
              <w:t>1</w:t>
            </w:r>
          </w:p>
        </w:tc>
        <w:tc>
          <w:tcPr>
            <w:tcW w:w="3686" w:type="dxa"/>
          </w:tcPr>
          <w:p w:rsidR="001F20D3" w:rsidRPr="00EC4197" w:rsidRDefault="00257E90" w:rsidP="001F20D3">
            <w:pPr>
              <w:pStyle w:val="ListParagraph"/>
              <w:ind w:left="0"/>
              <w:rPr>
                <w:rFonts w:cstheme="minorHAnsi"/>
                <w:sz w:val="28"/>
                <w:szCs w:val="28"/>
              </w:rPr>
            </w:pPr>
            <w:r w:rsidRPr="00EC4197">
              <w:rPr>
                <w:rFonts w:cstheme="minorHAnsi"/>
                <w:sz w:val="28"/>
                <w:szCs w:val="28"/>
              </w:rPr>
              <w:t>Authentication is the process of identifying a user to provide access to a system</w:t>
            </w:r>
          </w:p>
        </w:tc>
        <w:tc>
          <w:tcPr>
            <w:tcW w:w="4059" w:type="dxa"/>
          </w:tcPr>
          <w:p w:rsidR="001F20D3" w:rsidRPr="00EC4197" w:rsidRDefault="00257E90" w:rsidP="001F20D3">
            <w:pPr>
              <w:pStyle w:val="ListParagraph"/>
              <w:ind w:left="0"/>
              <w:rPr>
                <w:rFonts w:cstheme="minorHAnsi"/>
                <w:sz w:val="28"/>
                <w:szCs w:val="28"/>
              </w:rPr>
            </w:pPr>
            <w:r w:rsidRPr="00EC4197">
              <w:rPr>
                <w:rFonts w:cstheme="minorHAnsi"/>
                <w:sz w:val="28"/>
                <w:szCs w:val="28"/>
              </w:rPr>
              <w:t>Authorization is the process of giving permission to access the resources.</w:t>
            </w:r>
          </w:p>
        </w:tc>
      </w:tr>
      <w:tr w:rsidR="001F20D3" w:rsidRPr="00EC4197" w:rsidTr="001F20D3">
        <w:tc>
          <w:tcPr>
            <w:tcW w:w="911" w:type="dxa"/>
          </w:tcPr>
          <w:p w:rsidR="001F20D3" w:rsidRPr="00EC4197" w:rsidRDefault="00257E90" w:rsidP="001F20D3">
            <w:pPr>
              <w:pStyle w:val="ListParagraph"/>
              <w:ind w:left="0"/>
              <w:rPr>
                <w:rFonts w:cstheme="minorHAnsi"/>
                <w:sz w:val="28"/>
                <w:szCs w:val="28"/>
              </w:rPr>
            </w:pPr>
            <w:r w:rsidRPr="00EC4197">
              <w:rPr>
                <w:rFonts w:cstheme="minorHAnsi"/>
                <w:sz w:val="28"/>
                <w:szCs w:val="28"/>
              </w:rPr>
              <w:t>2</w:t>
            </w:r>
          </w:p>
        </w:tc>
        <w:tc>
          <w:tcPr>
            <w:tcW w:w="3686" w:type="dxa"/>
          </w:tcPr>
          <w:p w:rsidR="001F20D3" w:rsidRPr="00EC4197" w:rsidRDefault="00257E90" w:rsidP="001F20D3">
            <w:pPr>
              <w:pStyle w:val="ListParagraph"/>
              <w:ind w:left="0"/>
              <w:rPr>
                <w:rFonts w:cstheme="minorHAnsi"/>
                <w:sz w:val="28"/>
                <w:szCs w:val="28"/>
              </w:rPr>
            </w:pPr>
            <w:r w:rsidRPr="00EC4197">
              <w:rPr>
                <w:rFonts w:cstheme="minorHAnsi"/>
                <w:sz w:val="28"/>
                <w:szCs w:val="28"/>
              </w:rPr>
              <w:t>It is usually performed before the authorization</w:t>
            </w:r>
          </w:p>
        </w:tc>
        <w:tc>
          <w:tcPr>
            <w:tcW w:w="4059" w:type="dxa"/>
          </w:tcPr>
          <w:p w:rsidR="001F20D3" w:rsidRPr="00EC4197" w:rsidRDefault="00257E90" w:rsidP="001F20D3">
            <w:pPr>
              <w:pStyle w:val="ListParagraph"/>
              <w:ind w:left="0"/>
              <w:rPr>
                <w:rFonts w:cstheme="minorHAnsi"/>
                <w:sz w:val="28"/>
                <w:szCs w:val="28"/>
              </w:rPr>
            </w:pPr>
            <w:r w:rsidRPr="00EC4197">
              <w:rPr>
                <w:rFonts w:cstheme="minorHAnsi"/>
                <w:sz w:val="28"/>
                <w:szCs w:val="28"/>
              </w:rPr>
              <w:t>It is usually done once the user is successfully authenticated</w:t>
            </w:r>
          </w:p>
        </w:tc>
      </w:tr>
      <w:tr w:rsidR="001F20D3" w:rsidRPr="00EC4197" w:rsidTr="001F20D3">
        <w:tc>
          <w:tcPr>
            <w:tcW w:w="911" w:type="dxa"/>
          </w:tcPr>
          <w:p w:rsidR="001F20D3" w:rsidRPr="00EC4197" w:rsidRDefault="00257E90" w:rsidP="001F20D3">
            <w:pPr>
              <w:pStyle w:val="ListParagraph"/>
              <w:ind w:left="0"/>
              <w:rPr>
                <w:rFonts w:cstheme="minorHAnsi"/>
                <w:sz w:val="28"/>
                <w:szCs w:val="28"/>
              </w:rPr>
            </w:pPr>
            <w:r w:rsidRPr="00EC4197">
              <w:rPr>
                <w:rFonts w:cstheme="minorHAnsi"/>
                <w:sz w:val="28"/>
                <w:szCs w:val="28"/>
              </w:rPr>
              <w:lastRenderedPageBreak/>
              <w:t>3</w:t>
            </w:r>
          </w:p>
        </w:tc>
        <w:tc>
          <w:tcPr>
            <w:tcW w:w="3686" w:type="dxa"/>
          </w:tcPr>
          <w:p w:rsidR="001F20D3" w:rsidRPr="00EC4197" w:rsidRDefault="00FC79B6" w:rsidP="001F20D3">
            <w:pPr>
              <w:pStyle w:val="ListParagraph"/>
              <w:ind w:left="0"/>
              <w:rPr>
                <w:rFonts w:cstheme="minorHAnsi"/>
                <w:sz w:val="28"/>
                <w:szCs w:val="28"/>
              </w:rPr>
            </w:pPr>
            <w:r w:rsidRPr="00EC4197">
              <w:rPr>
                <w:rFonts w:cstheme="minorHAnsi"/>
                <w:sz w:val="28"/>
                <w:szCs w:val="28"/>
              </w:rPr>
              <w:t>Ex.</w:t>
            </w:r>
            <w:r w:rsidR="00777DC5" w:rsidRPr="00EC4197">
              <w:rPr>
                <w:rFonts w:cstheme="minorHAnsi"/>
                <w:sz w:val="28"/>
                <w:szCs w:val="28"/>
              </w:rPr>
              <w:t xml:space="preserve"> </w:t>
            </w:r>
            <w:r w:rsidRPr="00EC4197">
              <w:rPr>
                <w:rFonts w:cstheme="minorHAnsi"/>
                <w:sz w:val="28"/>
                <w:szCs w:val="28"/>
              </w:rPr>
              <w:t xml:space="preserve">Entering login details is necessary for the </w:t>
            </w:r>
            <w:r w:rsidR="00777DC5" w:rsidRPr="00EC4197">
              <w:rPr>
                <w:rFonts w:cstheme="minorHAnsi"/>
                <w:sz w:val="28"/>
                <w:szCs w:val="28"/>
              </w:rPr>
              <w:t>employees</w:t>
            </w:r>
            <w:r w:rsidRPr="00EC4197">
              <w:rPr>
                <w:rFonts w:cstheme="minorHAnsi"/>
                <w:sz w:val="28"/>
                <w:szCs w:val="28"/>
              </w:rPr>
              <w:t xml:space="preserve"> to authenticate themselves to access the </w:t>
            </w:r>
            <w:r w:rsidR="00777DC5" w:rsidRPr="00EC4197">
              <w:rPr>
                <w:rFonts w:cstheme="minorHAnsi"/>
                <w:sz w:val="28"/>
                <w:szCs w:val="28"/>
              </w:rPr>
              <w:t>organizational</w:t>
            </w:r>
            <w:r w:rsidRPr="00EC4197">
              <w:rPr>
                <w:rFonts w:cstheme="minorHAnsi"/>
                <w:sz w:val="28"/>
                <w:szCs w:val="28"/>
              </w:rPr>
              <w:t xml:space="preserve"> emails or software</w:t>
            </w:r>
          </w:p>
        </w:tc>
        <w:tc>
          <w:tcPr>
            <w:tcW w:w="4059" w:type="dxa"/>
          </w:tcPr>
          <w:p w:rsidR="001F20D3" w:rsidRPr="00EC4197" w:rsidRDefault="00FC79B6" w:rsidP="001F20D3">
            <w:pPr>
              <w:pStyle w:val="ListParagraph"/>
              <w:ind w:left="0"/>
              <w:rPr>
                <w:rFonts w:cstheme="minorHAnsi"/>
                <w:sz w:val="28"/>
                <w:szCs w:val="28"/>
              </w:rPr>
            </w:pPr>
            <w:r w:rsidRPr="00EC4197">
              <w:rPr>
                <w:rFonts w:cstheme="minorHAnsi"/>
                <w:sz w:val="28"/>
                <w:szCs w:val="28"/>
              </w:rPr>
              <w:t xml:space="preserve">Ex. After employees successfully authenticate themselves, they can access and work on certain functions only as per their work &amp; profiles. </w:t>
            </w:r>
          </w:p>
        </w:tc>
      </w:tr>
      <w:tr w:rsidR="001F20D3" w:rsidRPr="00EC4197" w:rsidTr="001F20D3">
        <w:tc>
          <w:tcPr>
            <w:tcW w:w="911" w:type="dxa"/>
          </w:tcPr>
          <w:p w:rsidR="001F20D3" w:rsidRPr="00EC4197" w:rsidRDefault="00FC79B6" w:rsidP="001F20D3">
            <w:pPr>
              <w:pStyle w:val="ListParagraph"/>
              <w:ind w:left="0"/>
              <w:rPr>
                <w:rFonts w:cstheme="minorHAnsi"/>
                <w:sz w:val="28"/>
                <w:szCs w:val="28"/>
              </w:rPr>
            </w:pPr>
            <w:r w:rsidRPr="00EC4197">
              <w:rPr>
                <w:rFonts w:cstheme="minorHAnsi"/>
                <w:sz w:val="28"/>
                <w:szCs w:val="28"/>
              </w:rPr>
              <w:t>4</w:t>
            </w:r>
          </w:p>
        </w:tc>
        <w:tc>
          <w:tcPr>
            <w:tcW w:w="3686" w:type="dxa"/>
          </w:tcPr>
          <w:p w:rsidR="001F20D3" w:rsidRPr="00EC4197" w:rsidRDefault="00FC79B6" w:rsidP="001F20D3">
            <w:pPr>
              <w:pStyle w:val="ListParagraph"/>
              <w:ind w:left="0"/>
              <w:rPr>
                <w:rFonts w:cstheme="minorHAnsi"/>
                <w:sz w:val="28"/>
                <w:szCs w:val="28"/>
              </w:rPr>
            </w:pPr>
            <w:r w:rsidRPr="00EC4197">
              <w:rPr>
                <w:rFonts w:cstheme="minorHAnsi"/>
                <w:sz w:val="28"/>
                <w:szCs w:val="28"/>
              </w:rPr>
              <w:t>Data is provided through Token IDs</w:t>
            </w:r>
          </w:p>
        </w:tc>
        <w:tc>
          <w:tcPr>
            <w:tcW w:w="4059" w:type="dxa"/>
          </w:tcPr>
          <w:p w:rsidR="001F20D3" w:rsidRPr="00EC4197" w:rsidRDefault="00FC79B6" w:rsidP="001F20D3">
            <w:pPr>
              <w:pStyle w:val="ListParagraph"/>
              <w:ind w:left="0"/>
              <w:rPr>
                <w:rFonts w:cstheme="minorHAnsi"/>
                <w:sz w:val="28"/>
                <w:szCs w:val="28"/>
              </w:rPr>
            </w:pPr>
            <w:r w:rsidRPr="00EC4197">
              <w:rPr>
                <w:rFonts w:cstheme="minorHAnsi"/>
                <w:sz w:val="28"/>
                <w:szCs w:val="28"/>
              </w:rPr>
              <w:t>Data is provided through access token</w:t>
            </w:r>
          </w:p>
        </w:tc>
      </w:tr>
      <w:tr w:rsidR="00FC79B6" w:rsidRPr="00EC4197" w:rsidTr="001F20D3">
        <w:tc>
          <w:tcPr>
            <w:tcW w:w="911" w:type="dxa"/>
          </w:tcPr>
          <w:p w:rsidR="00FC79B6" w:rsidRPr="00EC4197" w:rsidRDefault="00FC79B6" w:rsidP="001F20D3">
            <w:pPr>
              <w:pStyle w:val="ListParagraph"/>
              <w:ind w:left="0"/>
              <w:rPr>
                <w:rFonts w:cstheme="minorHAnsi"/>
                <w:sz w:val="28"/>
                <w:szCs w:val="28"/>
              </w:rPr>
            </w:pPr>
            <w:r w:rsidRPr="00EC4197">
              <w:rPr>
                <w:rFonts w:cstheme="minorHAnsi"/>
                <w:sz w:val="28"/>
                <w:szCs w:val="28"/>
              </w:rPr>
              <w:t>5</w:t>
            </w:r>
          </w:p>
        </w:tc>
        <w:tc>
          <w:tcPr>
            <w:tcW w:w="3686" w:type="dxa"/>
          </w:tcPr>
          <w:p w:rsidR="00FC79B6" w:rsidRPr="00EC4197" w:rsidRDefault="00777DC5" w:rsidP="001F20D3">
            <w:pPr>
              <w:pStyle w:val="ListParagraph"/>
              <w:ind w:left="0"/>
              <w:rPr>
                <w:rFonts w:cstheme="minorHAnsi"/>
                <w:sz w:val="28"/>
                <w:szCs w:val="28"/>
              </w:rPr>
            </w:pPr>
            <w:r w:rsidRPr="00EC4197">
              <w:rPr>
                <w:rFonts w:cstheme="minorHAnsi"/>
                <w:sz w:val="28"/>
                <w:szCs w:val="28"/>
              </w:rPr>
              <w:t>It requires</w:t>
            </w:r>
            <w:r w:rsidR="00FC79B6" w:rsidRPr="00EC4197">
              <w:rPr>
                <w:rFonts w:cstheme="minorHAnsi"/>
                <w:sz w:val="28"/>
                <w:szCs w:val="28"/>
              </w:rPr>
              <w:t xml:space="preserve"> login details of the user, such as user name &amp; password etc…</w:t>
            </w:r>
          </w:p>
        </w:tc>
        <w:tc>
          <w:tcPr>
            <w:tcW w:w="4059" w:type="dxa"/>
          </w:tcPr>
          <w:p w:rsidR="00FC79B6" w:rsidRPr="00EC4197" w:rsidRDefault="00FC79B6" w:rsidP="001F20D3">
            <w:pPr>
              <w:pStyle w:val="ListParagraph"/>
              <w:ind w:left="0"/>
              <w:rPr>
                <w:rFonts w:cstheme="minorHAnsi"/>
                <w:sz w:val="28"/>
                <w:szCs w:val="28"/>
              </w:rPr>
            </w:pPr>
            <w:r w:rsidRPr="00EC4197">
              <w:rPr>
                <w:rFonts w:cstheme="minorHAnsi"/>
                <w:sz w:val="28"/>
                <w:szCs w:val="28"/>
              </w:rPr>
              <w:t>It requires the user’s privilege or security level.</w:t>
            </w:r>
          </w:p>
        </w:tc>
      </w:tr>
    </w:tbl>
    <w:p w:rsidR="001F20D3" w:rsidRPr="00EC4197" w:rsidRDefault="001F20D3" w:rsidP="001F20D3">
      <w:pPr>
        <w:pStyle w:val="ListParagraph"/>
        <w:ind w:left="360"/>
        <w:rPr>
          <w:rFonts w:cstheme="minorHAnsi"/>
          <w:sz w:val="28"/>
          <w:szCs w:val="28"/>
        </w:rPr>
      </w:pPr>
    </w:p>
    <w:p w:rsidR="000B3606" w:rsidRPr="00EC4197" w:rsidRDefault="000B3606" w:rsidP="000B3606">
      <w:pPr>
        <w:pStyle w:val="ListParagraph"/>
        <w:ind w:left="360"/>
        <w:rPr>
          <w:rFonts w:cstheme="minorHAnsi"/>
          <w:sz w:val="28"/>
          <w:szCs w:val="28"/>
        </w:rPr>
      </w:pPr>
    </w:p>
    <w:p w:rsidR="00885F83" w:rsidRPr="00EC4197" w:rsidRDefault="00777DC5" w:rsidP="00E2477F">
      <w:pPr>
        <w:pStyle w:val="ListParagraph"/>
        <w:numPr>
          <w:ilvl w:val="0"/>
          <w:numId w:val="2"/>
        </w:numPr>
        <w:rPr>
          <w:rFonts w:cstheme="minorHAnsi"/>
          <w:sz w:val="28"/>
          <w:szCs w:val="28"/>
        </w:rPr>
      </w:pPr>
      <w:r w:rsidRPr="00EC4197">
        <w:rPr>
          <w:rFonts w:cstheme="minorHAnsi"/>
          <w:sz w:val="28"/>
          <w:szCs w:val="28"/>
        </w:rPr>
        <w:t>When to use</w:t>
      </w:r>
      <w:r w:rsidR="00E2477F" w:rsidRPr="00EC4197">
        <w:rPr>
          <w:rFonts w:cstheme="minorHAnsi"/>
          <w:sz w:val="28"/>
          <w:szCs w:val="28"/>
        </w:rPr>
        <w:t xml:space="preserve"> </w:t>
      </w:r>
      <w:r w:rsidR="00652AF3" w:rsidRPr="00EC4197">
        <w:rPr>
          <w:rFonts w:cstheme="minorHAnsi"/>
          <w:sz w:val="28"/>
          <w:szCs w:val="28"/>
        </w:rPr>
        <w:t>Usability</w:t>
      </w:r>
      <w:r w:rsidR="00E2477F" w:rsidRPr="00EC4197">
        <w:rPr>
          <w:rFonts w:cstheme="minorHAnsi"/>
          <w:sz w:val="28"/>
          <w:szCs w:val="28"/>
        </w:rPr>
        <w:t xml:space="preserve"> Testing? </w:t>
      </w:r>
    </w:p>
    <w:p w:rsidR="00581594" w:rsidRPr="00EC4197" w:rsidRDefault="00581594" w:rsidP="00581594">
      <w:pPr>
        <w:pStyle w:val="ListParagraph"/>
        <w:numPr>
          <w:ilvl w:val="0"/>
          <w:numId w:val="3"/>
        </w:numPr>
        <w:rPr>
          <w:rFonts w:cstheme="minorHAnsi"/>
          <w:sz w:val="28"/>
          <w:szCs w:val="28"/>
        </w:rPr>
      </w:pPr>
      <w:r w:rsidRPr="00EC4197">
        <w:rPr>
          <w:rFonts w:cstheme="minorHAnsi"/>
          <w:sz w:val="28"/>
          <w:szCs w:val="28"/>
        </w:rPr>
        <w:t>Usability Testing identifies usability errors in the development cycle and can sav</w:t>
      </w:r>
      <w:r w:rsidR="0066653F" w:rsidRPr="00EC4197">
        <w:rPr>
          <w:rFonts w:cstheme="minorHAnsi"/>
          <w:sz w:val="28"/>
          <w:szCs w:val="28"/>
        </w:rPr>
        <w:t>e a product from failure.</w:t>
      </w:r>
    </w:p>
    <w:p w:rsidR="00581594" w:rsidRPr="00EC4197" w:rsidRDefault="00581594" w:rsidP="00581594">
      <w:pPr>
        <w:pStyle w:val="ListParagraph"/>
        <w:numPr>
          <w:ilvl w:val="0"/>
          <w:numId w:val="13"/>
        </w:numPr>
        <w:rPr>
          <w:rFonts w:cstheme="minorHAnsi"/>
          <w:sz w:val="28"/>
          <w:szCs w:val="28"/>
        </w:rPr>
      </w:pPr>
      <w:r w:rsidRPr="00EC4197">
        <w:rPr>
          <w:rFonts w:cstheme="minorHAnsi"/>
          <w:sz w:val="28"/>
          <w:szCs w:val="28"/>
        </w:rPr>
        <w:t>Which icon or jargon represents what?</w:t>
      </w:r>
    </w:p>
    <w:p w:rsidR="00581594" w:rsidRPr="00EC4197" w:rsidRDefault="0066653F" w:rsidP="00581594">
      <w:pPr>
        <w:pStyle w:val="ListParagraph"/>
        <w:numPr>
          <w:ilvl w:val="0"/>
          <w:numId w:val="13"/>
        </w:numPr>
        <w:rPr>
          <w:rFonts w:cstheme="minorHAnsi"/>
          <w:sz w:val="28"/>
          <w:szCs w:val="28"/>
        </w:rPr>
      </w:pPr>
      <w:r w:rsidRPr="00EC4197">
        <w:rPr>
          <w:rFonts w:cstheme="minorHAnsi"/>
          <w:sz w:val="28"/>
          <w:szCs w:val="28"/>
        </w:rPr>
        <w:t>Which page needs to be navigated</w:t>
      </w:r>
    </w:p>
    <w:p w:rsidR="0066653F" w:rsidRPr="00EC4197" w:rsidRDefault="0066653F" w:rsidP="00581594">
      <w:pPr>
        <w:pStyle w:val="ListParagraph"/>
        <w:numPr>
          <w:ilvl w:val="0"/>
          <w:numId w:val="13"/>
        </w:numPr>
        <w:rPr>
          <w:rFonts w:cstheme="minorHAnsi"/>
          <w:sz w:val="28"/>
          <w:szCs w:val="28"/>
        </w:rPr>
      </w:pPr>
      <w:r w:rsidRPr="00EC4197">
        <w:rPr>
          <w:rFonts w:cstheme="minorHAnsi"/>
          <w:sz w:val="28"/>
          <w:szCs w:val="28"/>
        </w:rPr>
        <w:t>Error message are not consistent or effectively displayed Session time not sufficient.</w:t>
      </w:r>
    </w:p>
    <w:p w:rsidR="0066653F" w:rsidRPr="00EC4197" w:rsidRDefault="0066653F" w:rsidP="0066653F">
      <w:pPr>
        <w:pStyle w:val="ListParagraph"/>
        <w:ind w:left="1080"/>
        <w:rPr>
          <w:rFonts w:cstheme="minorHAnsi"/>
          <w:sz w:val="28"/>
          <w:szCs w:val="28"/>
        </w:rPr>
      </w:pPr>
    </w:p>
    <w:p w:rsidR="00E2477F" w:rsidRPr="00EC4197" w:rsidRDefault="00E2477F" w:rsidP="00E2477F">
      <w:pPr>
        <w:pStyle w:val="ListParagraph"/>
        <w:numPr>
          <w:ilvl w:val="0"/>
          <w:numId w:val="2"/>
        </w:numPr>
        <w:rPr>
          <w:rFonts w:cstheme="minorHAnsi"/>
          <w:sz w:val="28"/>
          <w:szCs w:val="28"/>
        </w:rPr>
      </w:pPr>
      <w:r w:rsidRPr="00EC4197">
        <w:rPr>
          <w:rFonts w:cstheme="minorHAnsi"/>
          <w:sz w:val="28"/>
          <w:szCs w:val="28"/>
        </w:rPr>
        <w:t xml:space="preserve"> What is the procedure for GUI Testing?</w:t>
      </w:r>
    </w:p>
    <w:p w:rsidR="0066653F" w:rsidRPr="00EC4197" w:rsidRDefault="0066653F" w:rsidP="0066653F">
      <w:pPr>
        <w:pStyle w:val="ListParagraph"/>
        <w:numPr>
          <w:ilvl w:val="0"/>
          <w:numId w:val="3"/>
        </w:numPr>
        <w:rPr>
          <w:rFonts w:cstheme="minorHAnsi"/>
          <w:sz w:val="28"/>
          <w:szCs w:val="28"/>
        </w:rPr>
      </w:pPr>
      <w:r w:rsidRPr="00EC4197">
        <w:rPr>
          <w:rFonts w:cstheme="minorHAnsi"/>
          <w:sz w:val="28"/>
          <w:szCs w:val="28"/>
        </w:rPr>
        <w:t xml:space="preserve">GUI testing involves checking the screens with the </w:t>
      </w:r>
      <w:proofErr w:type="spellStart"/>
      <w:r w:rsidRPr="00EC4197">
        <w:rPr>
          <w:rFonts w:cstheme="minorHAnsi"/>
          <w:sz w:val="28"/>
          <w:szCs w:val="28"/>
        </w:rPr>
        <w:t>conrols</w:t>
      </w:r>
      <w:proofErr w:type="spellEnd"/>
      <w:r w:rsidRPr="00EC4197">
        <w:rPr>
          <w:rFonts w:cstheme="minorHAnsi"/>
          <w:sz w:val="28"/>
          <w:szCs w:val="28"/>
        </w:rPr>
        <w:t xml:space="preserve"> like menus, buttons, icons and all types of bars-Tool bar, menu bar, dialogue boxes and windows </w:t>
      </w:r>
      <w:proofErr w:type="gramStart"/>
      <w:r w:rsidRPr="00EC4197">
        <w:rPr>
          <w:rFonts w:cstheme="minorHAnsi"/>
          <w:sz w:val="28"/>
          <w:szCs w:val="28"/>
        </w:rPr>
        <w:t>etc..</w:t>
      </w:r>
      <w:proofErr w:type="gramEnd"/>
    </w:p>
    <w:p w:rsidR="0066653F" w:rsidRPr="00EC4197" w:rsidRDefault="0066653F" w:rsidP="0066653F">
      <w:pPr>
        <w:pStyle w:val="ListParagraph"/>
        <w:ind w:left="360"/>
        <w:rPr>
          <w:rFonts w:cstheme="minorHAnsi"/>
          <w:sz w:val="28"/>
          <w:szCs w:val="28"/>
        </w:rPr>
      </w:pP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 Write a scenario of only </w:t>
      </w:r>
      <w:r w:rsidR="00652AF3" w:rsidRPr="00EC4197">
        <w:rPr>
          <w:rFonts w:cstheme="minorHAnsi"/>
          <w:sz w:val="28"/>
          <w:szCs w:val="28"/>
        </w:rPr>
        <w:t>WhatsApp</w:t>
      </w:r>
      <w:r w:rsidRPr="00EC4197">
        <w:rPr>
          <w:rFonts w:cstheme="minorHAnsi"/>
          <w:sz w:val="28"/>
          <w:szCs w:val="28"/>
        </w:rPr>
        <w:t xml:space="preserve"> chat messages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 Write a Scenario of Pen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Write a Scenario of Pen Stand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Write a Scenario of Door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Write a Scenario of ATM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Write a scenario of Microwave Owen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 Write a scenario of Coffee </w:t>
      </w:r>
      <w:r w:rsidR="00652AF3" w:rsidRPr="00EC4197">
        <w:rPr>
          <w:rFonts w:cstheme="minorHAnsi"/>
          <w:sz w:val="28"/>
          <w:szCs w:val="28"/>
        </w:rPr>
        <w:t>Vending</w:t>
      </w:r>
      <w:r w:rsidRPr="00EC4197">
        <w:rPr>
          <w:rFonts w:cstheme="minorHAnsi"/>
          <w:sz w:val="28"/>
          <w:szCs w:val="28"/>
        </w:rPr>
        <w:t xml:space="preserve"> Machine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Write a scenario of chair </w:t>
      </w:r>
    </w:p>
    <w:p w:rsidR="00885F83" w:rsidRPr="00EC4197" w:rsidRDefault="00885F83" w:rsidP="00E2477F">
      <w:pPr>
        <w:pStyle w:val="ListParagraph"/>
        <w:numPr>
          <w:ilvl w:val="0"/>
          <w:numId w:val="2"/>
        </w:numPr>
        <w:rPr>
          <w:rFonts w:cstheme="minorHAnsi"/>
          <w:sz w:val="28"/>
          <w:szCs w:val="28"/>
        </w:rPr>
      </w:pPr>
      <w:r w:rsidRPr="00EC4197">
        <w:rPr>
          <w:rFonts w:cstheme="minorHAnsi"/>
          <w:sz w:val="28"/>
          <w:szCs w:val="28"/>
        </w:rPr>
        <w:t xml:space="preserve"> To Create Scenario (Positive &amp; Negative)</w:t>
      </w:r>
    </w:p>
    <w:p w:rsidR="00885F83" w:rsidRPr="00EC4197" w:rsidRDefault="00885F83" w:rsidP="00885F83">
      <w:pPr>
        <w:pStyle w:val="ListParagraph"/>
        <w:ind w:left="360"/>
        <w:rPr>
          <w:rFonts w:cstheme="minorHAnsi"/>
          <w:sz w:val="28"/>
          <w:szCs w:val="28"/>
        </w:rPr>
      </w:pPr>
      <w:r w:rsidRPr="00EC4197">
        <w:rPr>
          <w:rFonts w:cstheme="minorHAnsi"/>
          <w:sz w:val="28"/>
          <w:szCs w:val="28"/>
        </w:rPr>
        <w:t xml:space="preserve"> 1. Gmail (Receiving Mail</w:t>
      </w:r>
      <w:r w:rsidR="000B3606" w:rsidRPr="00EC4197">
        <w:rPr>
          <w:rFonts w:cstheme="minorHAnsi"/>
          <w:sz w:val="28"/>
          <w:szCs w:val="28"/>
        </w:rPr>
        <w:t>)</w:t>
      </w:r>
    </w:p>
    <w:p w:rsidR="00885F83" w:rsidRPr="00EC4197" w:rsidRDefault="00885F83" w:rsidP="00885F83">
      <w:pPr>
        <w:pStyle w:val="ListParagraph"/>
        <w:ind w:left="360"/>
        <w:rPr>
          <w:rFonts w:cstheme="minorHAnsi"/>
          <w:sz w:val="28"/>
          <w:szCs w:val="28"/>
        </w:rPr>
      </w:pPr>
      <w:r w:rsidRPr="00EC4197">
        <w:rPr>
          <w:rFonts w:cstheme="minorHAnsi"/>
          <w:sz w:val="28"/>
          <w:szCs w:val="28"/>
        </w:rPr>
        <w:t xml:space="preserve"> 2.Online shopping to buy product (flipkart)</w:t>
      </w:r>
    </w:p>
    <w:p w:rsidR="00885F83" w:rsidRPr="00EC4197" w:rsidRDefault="00885F83" w:rsidP="00885F83">
      <w:pPr>
        <w:pStyle w:val="ListParagraph"/>
        <w:ind w:left="360"/>
        <w:rPr>
          <w:rFonts w:cstheme="minorHAnsi"/>
          <w:sz w:val="28"/>
          <w:szCs w:val="28"/>
        </w:rPr>
      </w:pPr>
    </w:p>
    <w:p w:rsidR="00885F83" w:rsidRPr="00EC4197" w:rsidRDefault="00885F83" w:rsidP="00885F83">
      <w:pPr>
        <w:pStyle w:val="ListParagraph"/>
        <w:numPr>
          <w:ilvl w:val="0"/>
          <w:numId w:val="2"/>
        </w:numPr>
        <w:rPr>
          <w:rFonts w:cstheme="minorHAnsi"/>
          <w:sz w:val="28"/>
          <w:szCs w:val="28"/>
        </w:rPr>
      </w:pPr>
      <w:r w:rsidRPr="00EC4197">
        <w:rPr>
          <w:rFonts w:cstheme="minorHAnsi"/>
          <w:sz w:val="28"/>
          <w:szCs w:val="28"/>
        </w:rPr>
        <w:t xml:space="preserve">Write a Scenario of Wrist Watch </w:t>
      </w:r>
    </w:p>
    <w:p w:rsidR="00885F83" w:rsidRPr="00EC4197" w:rsidRDefault="00885F83" w:rsidP="00885F83">
      <w:pPr>
        <w:pStyle w:val="ListParagraph"/>
        <w:numPr>
          <w:ilvl w:val="0"/>
          <w:numId w:val="2"/>
        </w:numPr>
        <w:rPr>
          <w:rFonts w:cstheme="minorHAnsi"/>
          <w:sz w:val="28"/>
          <w:szCs w:val="28"/>
        </w:rPr>
      </w:pPr>
      <w:r w:rsidRPr="00EC4197">
        <w:rPr>
          <w:rFonts w:cstheme="minorHAnsi"/>
          <w:sz w:val="28"/>
          <w:szCs w:val="28"/>
        </w:rPr>
        <w:lastRenderedPageBreak/>
        <w:t xml:space="preserve">Write a Scenario of Lift(Elevator) </w:t>
      </w:r>
    </w:p>
    <w:p w:rsidR="00885F83" w:rsidRPr="00EC4197" w:rsidRDefault="00885F83" w:rsidP="00885F83">
      <w:pPr>
        <w:pStyle w:val="ListParagraph"/>
        <w:numPr>
          <w:ilvl w:val="0"/>
          <w:numId w:val="2"/>
        </w:numPr>
        <w:rPr>
          <w:rFonts w:cstheme="minorHAnsi"/>
          <w:sz w:val="28"/>
          <w:szCs w:val="28"/>
        </w:rPr>
      </w:pPr>
      <w:r w:rsidRPr="00EC4197">
        <w:rPr>
          <w:rFonts w:cstheme="minorHAnsi"/>
          <w:sz w:val="28"/>
          <w:szCs w:val="28"/>
        </w:rPr>
        <w:t xml:space="preserve">Write a Scenario of </w:t>
      </w:r>
      <w:r w:rsidR="00652AF3" w:rsidRPr="00EC4197">
        <w:rPr>
          <w:rFonts w:cstheme="minorHAnsi"/>
          <w:sz w:val="28"/>
          <w:szCs w:val="28"/>
        </w:rPr>
        <w:t>WhatsApp</w:t>
      </w:r>
      <w:r w:rsidRPr="00EC4197">
        <w:rPr>
          <w:rFonts w:cstheme="minorHAnsi"/>
          <w:sz w:val="28"/>
          <w:szCs w:val="28"/>
        </w:rPr>
        <w:t xml:space="preserve"> Group (generate group)</w:t>
      </w:r>
    </w:p>
    <w:p w:rsidR="00885F83" w:rsidRPr="00EC4197" w:rsidRDefault="00885F83" w:rsidP="00885F83">
      <w:pPr>
        <w:pStyle w:val="ListParagraph"/>
        <w:numPr>
          <w:ilvl w:val="0"/>
          <w:numId w:val="2"/>
        </w:numPr>
        <w:rPr>
          <w:rFonts w:cstheme="minorHAnsi"/>
          <w:sz w:val="28"/>
          <w:szCs w:val="28"/>
        </w:rPr>
      </w:pPr>
      <w:r w:rsidRPr="00EC4197">
        <w:rPr>
          <w:rFonts w:cstheme="minorHAnsi"/>
          <w:sz w:val="28"/>
          <w:szCs w:val="28"/>
        </w:rPr>
        <w:t xml:space="preserve">Write a Scenario of </w:t>
      </w:r>
      <w:r w:rsidR="00652AF3" w:rsidRPr="00EC4197">
        <w:rPr>
          <w:rFonts w:cstheme="minorHAnsi"/>
          <w:sz w:val="28"/>
          <w:szCs w:val="28"/>
        </w:rPr>
        <w:t>WhatsApp</w:t>
      </w:r>
      <w:r w:rsidRPr="00EC4197">
        <w:rPr>
          <w:rFonts w:cstheme="minorHAnsi"/>
          <w:sz w:val="28"/>
          <w:szCs w:val="28"/>
        </w:rPr>
        <w:t xml:space="preserve"> payment.</w:t>
      </w:r>
    </w:p>
    <w:p w:rsidR="00E70B93" w:rsidRPr="00EC4197" w:rsidRDefault="00E70B93" w:rsidP="00E70B93">
      <w:pPr>
        <w:pStyle w:val="ListParagraph"/>
        <w:ind w:left="360"/>
        <w:rPr>
          <w:rFonts w:cstheme="minorHAnsi"/>
          <w:sz w:val="28"/>
          <w:szCs w:val="28"/>
        </w:rPr>
      </w:pPr>
      <w:r w:rsidRPr="00EC4197">
        <w:rPr>
          <w:rFonts w:cstheme="minorHAnsi"/>
          <w:sz w:val="28"/>
          <w:szCs w:val="28"/>
        </w:rPr>
        <w:t>ANS:</w:t>
      </w:r>
      <w:r w:rsidR="004C3AB8" w:rsidRPr="00EC4197">
        <w:rPr>
          <w:rFonts w:cstheme="minorHAnsi"/>
          <w:sz w:val="28"/>
          <w:szCs w:val="28"/>
        </w:rPr>
        <w:t xml:space="preserve"> </w:t>
      </w:r>
      <w:proofErr w:type="spellStart"/>
      <w:r w:rsidR="004C3AB8" w:rsidRPr="00EC4197">
        <w:rPr>
          <w:rFonts w:cstheme="minorHAnsi"/>
          <w:sz w:val="28"/>
          <w:szCs w:val="28"/>
        </w:rPr>
        <w:t>Qns</w:t>
      </w:r>
      <w:proofErr w:type="spellEnd"/>
      <w:r w:rsidR="004C3AB8" w:rsidRPr="00EC4197">
        <w:rPr>
          <w:rFonts w:cstheme="minorHAnsi"/>
          <w:sz w:val="28"/>
          <w:szCs w:val="28"/>
        </w:rPr>
        <w:t>.:</w:t>
      </w:r>
      <w:r w:rsidRPr="00EC4197">
        <w:rPr>
          <w:rFonts w:cstheme="minorHAnsi"/>
          <w:sz w:val="28"/>
          <w:szCs w:val="28"/>
        </w:rPr>
        <w:t xml:space="preserve"> </w:t>
      </w:r>
      <w:r w:rsidR="004C3AB8" w:rsidRPr="00EC4197">
        <w:rPr>
          <w:rFonts w:cstheme="minorHAnsi"/>
          <w:sz w:val="28"/>
          <w:szCs w:val="28"/>
        </w:rPr>
        <w:t>42 to 54</w:t>
      </w:r>
    </w:p>
    <w:p w:rsidR="00290615" w:rsidRPr="00EC4197" w:rsidRDefault="00B35BE0" w:rsidP="00292325">
      <w:pPr>
        <w:pStyle w:val="ListParagraph"/>
        <w:ind w:left="360"/>
        <w:rPr>
          <w:rFonts w:cstheme="minorHAnsi"/>
          <w:sz w:val="28"/>
          <w:szCs w:val="28"/>
        </w:rPr>
      </w:pPr>
      <w:r w:rsidRPr="00EC4197">
        <w:rPr>
          <w:rFonts w:cstheme="minorHAnsi"/>
          <w:sz w:val="28"/>
          <w:szCs w:val="28"/>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Excel.Sheet.12" ShapeID="_x0000_i1025" DrawAspect="Icon" ObjectID="_1759434498" r:id="rId9"/>
        </w:object>
      </w:r>
      <w:r w:rsidR="00A4451F" w:rsidRPr="00EC4197">
        <w:rPr>
          <w:rFonts w:cstheme="minorHAnsi"/>
          <w:sz w:val="28"/>
          <w:szCs w:val="28"/>
        </w:rPr>
        <w:object w:dxaOrig="1543" w:dyaOrig="995">
          <v:shape id="_x0000_i1026" type="#_x0000_t75" style="width:77.25pt;height:49.5pt" o:ole="">
            <v:imagedata r:id="rId10" o:title=""/>
          </v:shape>
          <o:OLEObject Type="Embed" ProgID="Excel.Sheet.12" ShapeID="_x0000_i1026" DrawAspect="Icon" ObjectID="_1759434499" r:id="rId11"/>
        </w:object>
      </w:r>
    </w:p>
    <w:p w:rsidR="008A314F" w:rsidRPr="00EC4197" w:rsidRDefault="008A314F" w:rsidP="008A314F">
      <w:pPr>
        <w:pStyle w:val="ListParagraph"/>
        <w:numPr>
          <w:ilvl w:val="0"/>
          <w:numId w:val="2"/>
        </w:numPr>
        <w:rPr>
          <w:rFonts w:cstheme="minorHAnsi"/>
          <w:sz w:val="28"/>
          <w:szCs w:val="28"/>
        </w:rPr>
      </w:pPr>
      <w:r w:rsidRPr="00EC4197">
        <w:rPr>
          <w:rFonts w:cstheme="minorHAnsi"/>
          <w:sz w:val="28"/>
          <w:szCs w:val="28"/>
        </w:rPr>
        <w:t xml:space="preserve">To create HLR and </w:t>
      </w:r>
      <w:proofErr w:type="spellStart"/>
      <w:r w:rsidRPr="00EC4197">
        <w:rPr>
          <w:rFonts w:cstheme="minorHAnsi"/>
          <w:sz w:val="28"/>
          <w:szCs w:val="28"/>
        </w:rPr>
        <w:t>TestCase</w:t>
      </w:r>
      <w:proofErr w:type="spellEnd"/>
      <w:r w:rsidRPr="00EC4197">
        <w:rPr>
          <w:rFonts w:cstheme="minorHAnsi"/>
          <w:sz w:val="28"/>
          <w:szCs w:val="28"/>
        </w:rPr>
        <w:t xml:space="preserve"> on this Link. </w:t>
      </w:r>
      <w:hyperlink r:id="rId12" w:history="1">
        <w:r w:rsidRPr="00EC4197">
          <w:rPr>
            <w:rStyle w:val="Hyperlink"/>
            <w:rFonts w:cstheme="minorHAnsi"/>
            <w:sz w:val="28"/>
            <w:szCs w:val="28"/>
          </w:rPr>
          <w:t>https://artoftesting.com/</w:t>
        </w:r>
      </w:hyperlink>
    </w:p>
    <w:p w:rsidR="008A314F" w:rsidRPr="00EC4197" w:rsidRDefault="008A314F" w:rsidP="008A314F">
      <w:pPr>
        <w:pStyle w:val="ListParagraph"/>
        <w:numPr>
          <w:ilvl w:val="0"/>
          <w:numId w:val="2"/>
        </w:numPr>
        <w:rPr>
          <w:rFonts w:cstheme="minorHAnsi"/>
          <w:sz w:val="28"/>
          <w:szCs w:val="28"/>
        </w:rPr>
      </w:pPr>
      <w:r w:rsidRPr="00EC4197">
        <w:rPr>
          <w:rFonts w:cstheme="minorHAnsi"/>
          <w:sz w:val="28"/>
          <w:szCs w:val="28"/>
        </w:rPr>
        <w:t xml:space="preserve">To create HLR &amp; </w:t>
      </w:r>
      <w:proofErr w:type="spellStart"/>
      <w:r w:rsidRPr="00EC4197">
        <w:rPr>
          <w:rFonts w:cstheme="minorHAnsi"/>
          <w:sz w:val="28"/>
          <w:szCs w:val="28"/>
        </w:rPr>
        <w:t>TestCase</w:t>
      </w:r>
      <w:proofErr w:type="spellEnd"/>
      <w:r w:rsidRPr="00EC4197">
        <w:rPr>
          <w:rFonts w:cstheme="minorHAnsi"/>
          <w:sz w:val="28"/>
          <w:szCs w:val="28"/>
        </w:rPr>
        <w:t xml:space="preserve"> of </w:t>
      </w:r>
      <w:proofErr w:type="spellStart"/>
      <w:r w:rsidRPr="00EC4197">
        <w:rPr>
          <w:rFonts w:cstheme="minorHAnsi"/>
          <w:sz w:val="28"/>
          <w:szCs w:val="28"/>
        </w:rPr>
        <w:t>WebBased</w:t>
      </w:r>
      <w:proofErr w:type="spellEnd"/>
      <w:r w:rsidRPr="00EC4197">
        <w:rPr>
          <w:rFonts w:cstheme="minorHAnsi"/>
          <w:sz w:val="28"/>
          <w:szCs w:val="28"/>
        </w:rPr>
        <w:t xml:space="preserve"> (WhatsApp </w:t>
      </w:r>
      <w:proofErr w:type="gramStart"/>
      <w:r w:rsidRPr="00EC4197">
        <w:rPr>
          <w:rFonts w:cstheme="minorHAnsi"/>
          <w:sz w:val="28"/>
          <w:szCs w:val="28"/>
        </w:rPr>
        <w:t>web ,</w:t>
      </w:r>
      <w:proofErr w:type="gramEnd"/>
      <w:r w:rsidRPr="00EC4197">
        <w:rPr>
          <w:rFonts w:cstheme="minorHAnsi"/>
          <w:sz w:val="28"/>
          <w:szCs w:val="28"/>
        </w:rPr>
        <w:t xml:space="preserve"> Instagram) 1. WhatsApp Web : </w:t>
      </w:r>
      <w:hyperlink r:id="rId13" w:history="1">
        <w:r w:rsidRPr="00EC4197">
          <w:rPr>
            <w:rStyle w:val="Hyperlink"/>
            <w:rFonts w:cstheme="minorHAnsi"/>
            <w:sz w:val="28"/>
            <w:szCs w:val="28"/>
          </w:rPr>
          <w:t>https://web.whatsapp.com/</w:t>
        </w:r>
      </w:hyperlink>
      <w:r w:rsidRPr="00EC4197">
        <w:rPr>
          <w:rFonts w:cstheme="minorHAnsi"/>
          <w:sz w:val="28"/>
          <w:szCs w:val="28"/>
        </w:rPr>
        <w:t xml:space="preserve">       2.Instagram Web : </w:t>
      </w:r>
      <w:hyperlink r:id="rId14" w:history="1">
        <w:r w:rsidRPr="00EC4197">
          <w:rPr>
            <w:rStyle w:val="Hyperlink"/>
            <w:rFonts w:cstheme="minorHAnsi"/>
            <w:sz w:val="28"/>
            <w:szCs w:val="28"/>
          </w:rPr>
          <w:t>Instagram</w:t>
        </w:r>
      </w:hyperlink>
    </w:p>
    <w:p w:rsidR="008A314F" w:rsidRPr="00EC4197" w:rsidRDefault="008A314F" w:rsidP="008A314F">
      <w:pPr>
        <w:pStyle w:val="ListParagraph"/>
        <w:numPr>
          <w:ilvl w:val="0"/>
          <w:numId w:val="2"/>
        </w:numPr>
        <w:rPr>
          <w:rFonts w:cstheme="minorHAnsi"/>
          <w:sz w:val="28"/>
          <w:szCs w:val="28"/>
        </w:rPr>
      </w:pPr>
      <w:r w:rsidRPr="00EC4197">
        <w:rPr>
          <w:rFonts w:cstheme="minorHAnsi"/>
          <w:sz w:val="28"/>
          <w:szCs w:val="28"/>
        </w:rPr>
        <w:t xml:space="preserve">To create HLR &amp; </w:t>
      </w:r>
      <w:proofErr w:type="spellStart"/>
      <w:r w:rsidRPr="00EC4197">
        <w:rPr>
          <w:rFonts w:cstheme="minorHAnsi"/>
          <w:sz w:val="28"/>
          <w:szCs w:val="28"/>
        </w:rPr>
        <w:t>TestCase</w:t>
      </w:r>
      <w:proofErr w:type="spellEnd"/>
      <w:r w:rsidRPr="00EC4197">
        <w:rPr>
          <w:rFonts w:cstheme="minorHAnsi"/>
          <w:sz w:val="28"/>
          <w:szCs w:val="28"/>
        </w:rPr>
        <w:t xml:space="preserve"> of </w:t>
      </w:r>
      <w:proofErr w:type="gramStart"/>
      <w:r w:rsidRPr="00EC4197">
        <w:rPr>
          <w:rFonts w:cstheme="minorHAnsi"/>
          <w:sz w:val="28"/>
          <w:szCs w:val="28"/>
        </w:rPr>
        <w:t>1)(</w:t>
      </w:r>
      <w:proofErr w:type="gramEnd"/>
      <w:r w:rsidRPr="00EC4197">
        <w:rPr>
          <w:rFonts w:cstheme="minorHAnsi"/>
          <w:sz w:val="28"/>
          <w:szCs w:val="28"/>
        </w:rPr>
        <w:t>Instagram , Facebook) only first pag</w:t>
      </w:r>
      <w:r w:rsidRPr="00EC4197">
        <w:rPr>
          <w:rFonts w:cstheme="minorHAnsi"/>
          <w:sz w:val="28"/>
          <w:szCs w:val="28"/>
        </w:rPr>
        <w:t>e.</w:t>
      </w:r>
    </w:p>
    <w:p w:rsidR="000B3606" w:rsidRPr="00EC4197" w:rsidRDefault="008A314F" w:rsidP="000B3606">
      <w:pPr>
        <w:rPr>
          <w:rFonts w:cstheme="minorHAnsi"/>
          <w:sz w:val="28"/>
          <w:szCs w:val="28"/>
        </w:rPr>
      </w:pPr>
      <w:r w:rsidRPr="00EC4197">
        <w:rPr>
          <w:rFonts w:cstheme="minorHAnsi"/>
          <w:sz w:val="28"/>
          <w:szCs w:val="28"/>
        </w:rPr>
        <w:t xml:space="preserve">      </w:t>
      </w:r>
      <w:r w:rsidRPr="00EC4197">
        <w:rPr>
          <w:rFonts w:cstheme="minorHAnsi"/>
          <w:sz w:val="28"/>
          <w:szCs w:val="28"/>
        </w:rPr>
        <w:t xml:space="preserve">2) Facebook Login Page : </w:t>
      </w:r>
      <w:hyperlink r:id="rId15" w:history="1">
        <w:r w:rsidRPr="00EC4197">
          <w:rPr>
            <w:rStyle w:val="Hyperlink"/>
            <w:rFonts w:cstheme="minorHAnsi"/>
            <w:sz w:val="28"/>
            <w:szCs w:val="28"/>
          </w:rPr>
          <w:t>https://www.facebook.com/</w:t>
        </w:r>
      </w:hyperlink>
    </w:p>
    <w:p w:rsidR="008A314F" w:rsidRPr="00EC4197" w:rsidRDefault="004C3AB8" w:rsidP="000B3606">
      <w:pPr>
        <w:rPr>
          <w:rFonts w:cstheme="minorHAnsi"/>
          <w:sz w:val="28"/>
          <w:szCs w:val="28"/>
        </w:rPr>
      </w:pPr>
      <w:r w:rsidRPr="00EC4197">
        <w:rPr>
          <w:rFonts w:cstheme="minorHAnsi"/>
          <w:sz w:val="28"/>
          <w:szCs w:val="28"/>
        </w:rPr>
        <w:object w:dxaOrig="1543" w:dyaOrig="995">
          <v:shape id="_x0000_i1031" type="#_x0000_t75" style="width:77.25pt;height:49.5pt" o:ole="">
            <v:imagedata r:id="rId16" o:title=""/>
          </v:shape>
          <o:OLEObject Type="Embed" ProgID="Excel.Sheet.12" ShapeID="_x0000_i1031" DrawAspect="Icon" ObjectID="_1759434500" r:id="rId17"/>
        </w:object>
      </w:r>
      <w:r w:rsidRPr="00EC4197">
        <w:rPr>
          <w:rFonts w:cstheme="minorHAnsi"/>
          <w:sz w:val="28"/>
          <w:szCs w:val="28"/>
        </w:rPr>
        <w:object w:dxaOrig="1543" w:dyaOrig="995">
          <v:shape id="_x0000_i1032" type="#_x0000_t75" style="width:77.25pt;height:49.5pt" o:ole="">
            <v:imagedata r:id="rId18" o:title=""/>
          </v:shape>
          <o:OLEObject Type="Embed" ProgID="Excel.Sheet.12" ShapeID="_x0000_i1032" DrawAspect="Icon" ObjectID="_1759434501" r:id="rId19"/>
        </w:object>
      </w:r>
    </w:p>
    <w:p w:rsidR="000B3606" w:rsidRPr="00EC4197" w:rsidRDefault="000B3606" w:rsidP="000B3606">
      <w:pPr>
        <w:rPr>
          <w:rFonts w:cstheme="minorHAnsi"/>
          <w:sz w:val="28"/>
          <w:szCs w:val="28"/>
        </w:rPr>
      </w:pPr>
    </w:p>
    <w:p w:rsidR="00613B2D" w:rsidRPr="00EC4197" w:rsidRDefault="00613B2D" w:rsidP="00613B2D">
      <w:pPr>
        <w:rPr>
          <w:rFonts w:cstheme="minorHAnsi"/>
          <w:sz w:val="28"/>
          <w:szCs w:val="28"/>
        </w:rPr>
      </w:pPr>
    </w:p>
    <w:p w:rsidR="003A7947" w:rsidRPr="00EC4197" w:rsidRDefault="003A7947" w:rsidP="003A7947">
      <w:pPr>
        <w:rPr>
          <w:rFonts w:cstheme="minorHAnsi"/>
          <w:sz w:val="28"/>
          <w:szCs w:val="28"/>
        </w:rPr>
      </w:pPr>
    </w:p>
    <w:sectPr w:rsidR="003A7947" w:rsidRPr="00EC41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C7E" w:rsidRDefault="006B3C7E" w:rsidP="00AF7872">
      <w:pPr>
        <w:spacing w:after="0" w:line="240" w:lineRule="auto"/>
      </w:pPr>
      <w:r>
        <w:separator/>
      </w:r>
    </w:p>
  </w:endnote>
  <w:endnote w:type="continuationSeparator" w:id="0">
    <w:p w:rsidR="006B3C7E" w:rsidRDefault="006B3C7E" w:rsidP="00AF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C7E" w:rsidRDefault="006B3C7E" w:rsidP="00AF7872">
      <w:pPr>
        <w:spacing w:after="0" w:line="240" w:lineRule="auto"/>
      </w:pPr>
      <w:r>
        <w:separator/>
      </w:r>
    </w:p>
  </w:footnote>
  <w:footnote w:type="continuationSeparator" w:id="0">
    <w:p w:rsidR="006B3C7E" w:rsidRDefault="006B3C7E" w:rsidP="00AF7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DFB"/>
    <w:multiLevelType w:val="hybridMultilevel"/>
    <w:tmpl w:val="3320E2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28368E"/>
    <w:multiLevelType w:val="hybridMultilevel"/>
    <w:tmpl w:val="ACB04D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53A22D2"/>
    <w:multiLevelType w:val="hybridMultilevel"/>
    <w:tmpl w:val="5D96A4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72679D7"/>
    <w:multiLevelType w:val="hybridMultilevel"/>
    <w:tmpl w:val="FB86F5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9F6289"/>
    <w:multiLevelType w:val="hybridMultilevel"/>
    <w:tmpl w:val="BA6AF362"/>
    <w:lvl w:ilvl="0" w:tplc="22FA37E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4AB25B13"/>
    <w:multiLevelType w:val="hybridMultilevel"/>
    <w:tmpl w:val="438A65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C361D5"/>
    <w:multiLevelType w:val="hybridMultilevel"/>
    <w:tmpl w:val="CD944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FA5F43"/>
    <w:multiLevelType w:val="hybridMultilevel"/>
    <w:tmpl w:val="A712D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BB6725"/>
    <w:multiLevelType w:val="hybridMultilevel"/>
    <w:tmpl w:val="DDC6A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935C85"/>
    <w:multiLevelType w:val="hybridMultilevel"/>
    <w:tmpl w:val="51104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2F534B"/>
    <w:multiLevelType w:val="hybridMultilevel"/>
    <w:tmpl w:val="3D5ED3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7123D66"/>
    <w:multiLevelType w:val="hybridMultilevel"/>
    <w:tmpl w:val="81A28E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97A1813"/>
    <w:multiLevelType w:val="hybridMultilevel"/>
    <w:tmpl w:val="02306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9"/>
  </w:num>
  <w:num w:numId="5">
    <w:abstractNumId w:val="7"/>
  </w:num>
  <w:num w:numId="6">
    <w:abstractNumId w:val="4"/>
  </w:num>
  <w:num w:numId="7">
    <w:abstractNumId w:val="12"/>
  </w:num>
  <w:num w:numId="8">
    <w:abstractNumId w:val="6"/>
  </w:num>
  <w:num w:numId="9">
    <w:abstractNumId w:val="5"/>
  </w:num>
  <w:num w:numId="10">
    <w:abstractNumId w:val="3"/>
  </w:num>
  <w:num w:numId="11">
    <w:abstractNumId w:val="1"/>
  </w:num>
  <w:num w:numId="12">
    <w:abstractNumId w:val="11"/>
  </w:num>
  <w:num w:numId="1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43"/>
    <w:rsid w:val="0003080A"/>
    <w:rsid w:val="0003736D"/>
    <w:rsid w:val="000779F6"/>
    <w:rsid w:val="000A6A50"/>
    <w:rsid w:val="000B3606"/>
    <w:rsid w:val="0010597E"/>
    <w:rsid w:val="00106565"/>
    <w:rsid w:val="00113412"/>
    <w:rsid w:val="0013072E"/>
    <w:rsid w:val="001623C6"/>
    <w:rsid w:val="001E00F3"/>
    <w:rsid w:val="001F20D3"/>
    <w:rsid w:val="00257E90"/>
    <w:rsid w:val="00270687"/>
    <w:rsid w:val="00290615"/>
    <w:rsid w:val="00292325"/>
    <w:rsid w:val="00313740"/>
    <w:rsid w:val="003A7947"/>
    <w:rsid w:val="003B45FA"/>
    <w:rsid w:val="004231EA"/>
    <w:rsid w:val="004446EF"/>
    <w:rsid w:val="0045138E"/>
    <w:rsid w:val="0049795B"/>
    <w:rsid w:val="004A4E0B"/>
    <w:rsid w:val="004C3AB8"/>
    <w:rsid w:val="005364D6"/>
    <w:rsid w:val="00581594"/>
    <w:rsid w:val="005A6FCC"/>
    <w:rsid w:val="005B07E2"/>
    <w:rsid w:val="00612692"/>
    <w:rsid w:val="00613B2D"/>
    <w:rsid w:val="00652AF3"/>
    <w:rsid w:val="0066653F"/>
    <w:rsid w:val="00672FBB"/>
    <w:rsid w:val="00676744"/>
    <w:rsid w:val="00681AF2"/>
    <w:rsid w:val="006A52AD"/>
    <w:rsid w:val="006B3C7E"/>
    <w:rsid w:val="006C6A2A"/>
    <w:rsid w:val="0072797E"/>
    <w:rsid w:val="00771378"/>
    <w:rsid w:val="00772AD5"/>
    <w:rsid w:val="00773C0F"/>
    <w:rsid w:val="00777DC5"/>
    <w:rsid w:val="007F7FD6"/>
    <w:rsid w:val="00885F83"/>
    <w:rsid w:val="008A314F"/>
    <w:rsid w:val="008A36B0"/>
    <w:rsid w:val="008C368A"/>
    <w:rsid w:val="008F6978"/>
    <w:rsid w:val="00924B27"/>
    <w:rsid w:val="00960494"/>
    <w:rsid w:val="00976D5D"/>
    <w:rsid w:val="00A138A1"/>
    <w:rsid w:val="00A4451F"/>
    <w:rsid w:val="00A90772"/>
    <w:rsid w:val="00AE5C79"/>
    <w:rsid w:val="00AF7872"/>
    <w:rsid w:val="00B31637"/>
    <w:rsid w:val="00B35BE0"/>
    <w:rsid w:val="00B46E58"/>
    <w:rsid w:val="00BA2AA4"/>
    <w:rsid w:val="00BB35EB"/>
    <w:rsid w:val="00BC7062"/>
    <w:rsid w:val="00BC7D54"/>
    <w:rsid w:val="00C7210A"/>
    <w:rsid w:val="00CB0BF8"/>
    <w:rsid w:val="00D506B7"/>
    <w:rsid w:val="00D52B47"/>
    <w:rsid w:val="00D56D65"/>
    <w:rsid w:val="00DA6743"/>
    <w:rsid w:val="00DD313C"/>
    <w:rsid w:val="00E2477F"/>
    <w:rsid w:val="00E40A6E"/>
    <w:rsid w:val="00E70B93"/>
    <w:rsid w:val="00E95E59"/>
    <w:rsid w:val="00EB71B6"/>
    <w:rsid w:val="00EC4197"/>
    <w:rsid w:val="00ED7847"/>
    <w:rsid w:val="00F14D5F"/>
    <w:rsid w:val="00F274AC"/>
    <w:rsid w:val="00F51B69"/>
    <w:rsid w:val="00F67A47"/>
    <w:rsid w:val="00FC79B6"/>
    <w:rsid w:val="00FD2E3A"/>
    <w:rsid w:val="00FF7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06F3"/>
  <w15:chartTrackingRefBased/>
  <w15:docId w15:val="{142CBA30-799D-4400-8D3D-69C23A0D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43"/>
    <w:pPr>
      <w:ind w:left="720"/>
      <w:contextualSpacing/>
    </w:pPr>
  </w:style>
  <w:style w:type="table" w:styleId="TableGrid">
    <w:name w:val="Table Grid"/>
    <w:basedOn w:val="TableNormal"/>
    <w:uiPriority w:val="39"/>
    <w:rsid w:val="006A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7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872"/>
  </w:style>
  <w:style w:type="paragraph" w:styleId="Footer">
    <w:name w:val="footer"/>
    <w:basedOn w:val="Normal"/>
    <w:link w:val="FooterChar"/>
    <w:uiPriority w:val="99"/>
    <w:unhideWhenUsed/>
    <w:rsid w:val="00AF7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872"/>
  </w:style>
  <w:style w:type="table" w:styleId="LightList">
    <w:name w:val="Light List"/>
    <w:basedOn w:val="TableNormal"/>
    <w:uiPriority w:val="61"/>
    <w:rsid w:val="000A6A50"/>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8A31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eb.whatsapp.com/" TargetMode="Externa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artoftesting.com/" TargetMode="External"/><Relationship Id="rId17"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hyperlink" Target="https://www.facebook.com/" TargetMode="External"/><Relationship Id="rId10" Type="http://schemas.openxmlformats.org/officeDocument/2006/relationships/image" Target="media/image2.emf"/><Relationship Id="rId19" Type="http://schemas.openxmlformats.org/officeDocument/2006/relationships/package" Target="embeddings/Microsoft_Excel_Worksheet3.xlsx"/><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yperlink" Target="https://www.instagram.com/?h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202C7-CBDF-4F75-BC55-E1DA08E83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28724</TotalTime>
  <Pages>10</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2023-09-11T10:12:00Z</dcterms:created>
  <dcterms:modified xsi:type="dcterms:W3CDTF">2023-10-21T17:32:00Z</dcterms:modified>
</cp:coreProperties>
</file>